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28" w:type="dxa"/>
        <w:tblLook w:val="04A0" w:firstRow="1" w:lastRow="0" w:firstColumn="1" w:lastColumn="0" w:noHBand="0" w:noVBand="1"/>
      </w:tblPr>
      <w:tblGrid>
        <w:gridCol w:w="4338"/>
        <w:gridCol w:w="4320"/>
        <w:gridCol w:w="1170"/>
      </w:tblGrid>
      <w:tr w:rsidR="003C56B2" w14:paraId="4B744848" w14:textId="77777777" w:rsidTr="003C56B2">
        <w:tc>
          <w:tcPr>
            <w:tcW w:w="4338" w:type="dxa"/>
          </w:tcPr>
          <w:p w14:paraId="3A979A6D" w14:textId="7036665C" w:rsidR="003C56B2" w:rsidRDefault="00013126">
            <w:r>
              <w:t>Comment</w:t>
            </w:r>
          </w:p>
        </w:tc>
        <w:tc>
          <w:tcPr>
            <w:tcW w:w="4320" w:type="dxa"/>
          </w:tcPr>
          <w:p w14:paraId="650C227C" w14:textId="55DEC4CC" w:rsidR="003C56B2" w:rsidRDefault="00013126">
            <w:r>
              <w:t>Thoughts?</w:t>
            </w:r>
          </w:p>
        </w:tc>
        <w:tc>
          <w:tcPr>
            <w:tcW w:w="1170" w:type="dxa"/>
          </w:tcPr>
          <w:p w14:paraId="1D93D58D" w14:textId="63FF6B41" w:rsidR="003C56B2" w:rsidRDefault="00013126">
            <w:r>
              <w:t>Who’ll do what</w:t>
            </w:r>
          </w:p>
        </w:tc>
      </w:tr>
      <w:tr w:rsidR="00013126" w14:paraId="4A06BC1C" w14:textId="77777777" w:rsidTr="003C56B2">
        <w:tc>
          <w:tcPr>
            <w:tcW w:w="4338" w:type="dxa"/>
          </w:tcPr>
          <w:p w14:paraId="0EB2A9AF" w14:textId="5B3DAEDE" w:rsidR="00013126" w:rsidRDefault="00013126">
            <w:proofErr w:type="spellStart"/>
            <w:r>
              <w:t>Casasanto</w:t>
            </w:r>
            <w:proofErr w:type="spellEnd"/>
          </w:p>
        </w:tc>
        <w:tc>
          <w:tcPr>
            <w:tcW w:w="4320" w:type="dxa"/>
          </w:tcPr>
          <w:p w14:paraId="7724563E" w14:textId="77777777" w:rsidR="00013126" w:rsidRDefault="00013126"/>
        </w:tc>
        <w:tc>
          <w:tcPr>
            <w:tcW w:w="1170" w:type="dxa"/>
          </w:tcPr>
          <w:p w14:paraId="480D8727" w14:textId="77777777" w:rsidR="00013126" w:rsidRDefault="00013126"/>
        </w:tc>
      </w:tr>
      <w:tr w:rsidR="00013126" w14:paraId="09F48015" w14:textId="77777777" w:rsidTr="003C56B2">
        <w:tc>
          <w:tcPr>
            <w:tcW w:w="4338" w:type="dxa"/>
          </w:tcPr>
          <w:p w14:paraId="4705C5A0" w14:textId="77777777" w:rsidR="00013126" w:rsidRPr="00A776E7" w:rsidRDefault="00013126" w:rsidP="003C56B2">
            <w:pPr>
              <w:rPr>
                <w:rFonts w:ascii="Times New Roman" w:hAnsi="Times New Roman" w:cs="Times New Roman"/>
                <w:b/>
              </w:rPr>
            </w:pPr>
            <w:r w:rsidRPr="00A776E7">
              <w:rPr>
                <w:rFonts w:ascii="Times New Roman" w:hAnsi="Times New Roman" w:cs="Times New Roman"/>
                <w:b/>
              </w:rPr>
              <w:t>1.  The authors reported analyses that J&amp;</w:t>
            </w:r>
            <w:r>
              <w:rPr>
                <w:rFonts w:ascii="Times New Roman" w:hAnsi="Times New Roman" w:cs="Times New Roman"/>
                <w:b/>
              </w:rPr>
              <w:t>C</w:t>
            </w:r>
            <w:r w:rsidRPr="00A776E7">
              <w:rPr>
                <w:rFonts w:ascii="Times New Roman" w:hAnsi="Times New Roman" w:cs="Times New Roman"/>
                <w:b/>
              </w:rPr>
              <w:t xml:space="preserve"> had already done, in some of the same corpora.  They omitted any mention of this fact, even though they had been informed of their oversight previously.</w:t>
            </w:r>
          </w:p>
          <w:p w14:paraId="437B724D" w14:textId="77777777" w:rsidR="00013126" w:rsidRPr="00A776E7" w:rsidRDefault="00013126" w:rsidP="003C56B2">
            <w:pPr>
              <w:rPr>
                <w:rFonts w:ascii="Times New Roman" w:hAnsi="Times New Roman" w:cs="Times New Roman"/>
                <w:b/>
              </w:rPr>
            </w:pPr>
          </w:p>
          <w:p w14:paraId="71DCD261"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 xml:space="preserve">In the first experiment, the authors sought to extend the QWERTY effect by testing for the effect of a variable related to typing fluency: Hand alternations, or “switches.”  They motivated the experiment with two main predictions (and with a third prediction that combines 1 and 2).  From pg. 7: </w:t>
            </w:r>
          </w:p>
          <w:p w14:paraId="3F7FCE59" w14:textId="77777777" w:rsidR="00013126" w:rsidRPr="00A776E7" w:rsidRDefault="00013126" w:rsidP="003C56B2">
            <w:pPr>
              <w:rPr>
                <w:rFonts w:ascii="Times New Roman" w:hAnsi="Times New Roman" w:cs="Times New Roman"/>
              </w:rPr>
            </w:pPr>
          </w:p>
          <w:p w14:paraId="251BF098" w14:textId="77777777" w:rsidR="00013126" w:rsidRPr="00A776E7" w:rsidRDefault="00013126" w:rsidP="003C56B2">
            <w:pPr>
              <w:pStyle w:val="ListParagraph"/>
              <w:numPr>
                <w:ilvl w:val="0"/>
                <w:numId w:val="1"/>
              </w:numPr>
              <w:rPr>
                <w:rFonts w:ascii="Times New Roman" w:hAnsi="Times New Roman" w:cs="Times New Roman"/>
              </w:rPr>
            </w:pPr>
            <w:r w:rsidRPr="00A776E7">
              <w:rPr>
                <w:rFonts w:ascii="Times New Roman" w:hAnsi="Times New Roman" w:cs="Times New Roman"/>
              </w:rPr>
              <w:t xml:space="preserve">“RSA [i.e., J&amp;C’s “Right Side Advantage” metric] should be a significant predictor of valence ratings, even after controlling for word length and average letter </w:t>
            </w:r>
            <w:proofErr w:type="gramStart"/>
            <w:r w:rsidRPr="00A776E7">
              <w:rPr>
                <w:rFonts w:ascii="Times New Roman" w:hAnsi="Times New Roman" w:cs="Times New Roman"/>
              </w:rPr>
              <w:t>frequency[</w:t>
            </w:r>
            <w:proofErr w:type="gramEnd"/>
            <w:r w:rsidRPr="00A776E7">
              <w:rPr>
                <w:rFonts w:ascii="Times New Roman" w:hAnsi="Times New Roman" w:cs="Times New Roman"/>
              </w:rPr>
              <w:t>.]”</w:t>
            </w:r>
          </w:p>
          <w:p w14:paraId="3BE9BCE7" w14:textId="77777777" w:rsidR="00013126" w:rsidRPr="00A776E7" w:rsidRDefault="00013126" w:rsidP="003C56B2">
            <w:pPr>
              <w:pStyle w:val="ListParagraph"/>
              <w:rPr>
                <w:rFonts w:ascii="Times New Roman" w:hAnsi="Times New Roman" w:cs="Times New Roman"/>
              </w:rPr>
            </w:pPr>
          </w:p>
          <w:p w14:paraId="1100C0EA" w14:textId="77777777" w:rsidR="00013126" w:rsidRPr="00A776E7" w:rsidRDefault="00013126" w:rsidP="003C56B2">
            <w:pPr>
              <w:pStyle w:val="ListParagraph"/>
              <w:numPr>
                <w:ilvl w:val="0"/>
                <w:numId w:val="1"/>
              </w:numPr>
              <w:rPr>
                <w:rFonts w:ascii="Times New Roman" w:hAnsi="Times New Roman" w:cs="Times New Roman"/>
              </w:rPr>
            </w:pPr>
            <w:r w:rsidRPr="00A776E7">
              <w:rPr>
                <w:rFonts w:ascii="Times New Roman" w:hAnsi="Times New Roman" w:cs="Times New Roman"/>
              </w:rPr>
              <w:t>“[We] expect to find that increased hand switches are positively related to ratings of valence because words that are typed on alternating hands are easier to type.”</w:t>
            </w:r>
          </w:p>
          <w:p w14:paraId="64F58010" w14:textId="77777777" w:rsidR="00013126" w:rsidRPr="00A776E7" w:rsidRDefault="00013126" w:rsidP="003C56B2">
            <w:pPr>
              <w:rPr>
                <w:rFonts w:ascii="Times New Roman" w:hAnsi="Times New Roman" w:cs="Times New Roman"/>
              </w:rPr>
            </w:pPr>
          </w:p>
          <w:p w14:paraId="393EC25A"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There’s a problem with motivating the study with these two predictions: J&amp;C (2012) already tested both of them explicitly, in 5 corpora.  In all 5 of J&amp;C’s corpora, RSA predicted valence when word length and letter frequency were controlled: This was, in fact, the main finding of J&amp;C’s paper.  Also, in all 5 corpora, Hand Alternations (i.e., “switches</w:t>
            </w:r>
            <w:r>
              <w:rPr>
                <w:rFonts w:ascii="Times New Roman" w:hAnsi="Times New Roman" w:cs="Times New Roman"/>
              </w:rPr>
              <w:t>”</w:t>
            </w:r>
            <w:r w:rsidRPr="00A776E7">
              <w:rPr>
                <w:rFonts w:ascii="Times New Roman" w:hAnsi="Times New Roman" w:cs="Times New Roman"/>
              </w:rPr>
              <w:t xml:space="preserve">) showed no significant relationship with valence.  </w:t>
            </w:r>
          </w:p>
          <w:p w14:paraId="37B2B6AF" w14:textId="77777777" w:rsidR="00013126" w:rsidRPr="00A776E7" w:rsidRDefault="00013126" w:rsidP="003C56B2">
            <w:pPr>
              <w:rPr>
                <w:rFonts w:ascii="Times New Roman" w:hAnsi="Times New Roman" w:cs="Times New Roman"/>
              </w:rPr>
            </w:pPr>
          </w:p>
          <w:p w14:paraId="5E17360F"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 xml:space="preserve">So, were the present authors taking issue </w:t>
            </w:r>
            <w:r w:rsidRPr="00A776E7">
              <w:rPr>
                <w:rFonts w:ascii="Times New Roman" w:hAnsi="Times New Roman" w:cs="Times New Roman"/>
              </w:rPr>
              <w:lastRenderedPageBreak/>
              <w:t xml:space="preserve">with J&amp;C’s analyses?  Or were they approaching the same questions in a substantively different way?  No.  They never mentioned that J&amp;C had already done these analyses and reported their results.  </w:t>
            </w:r>
          </w:p>
          <w:p w14:paraId="3B81B929" w14:textId="77777777" w:rsidR="00013126" w:rsidRPr="00A776E7" w:rsidRDefault="00013126" w:rsidP="003C56B2">
            <w:pPr>
              <w:rPr>
                <w:rFonts w:ascii="Times New Roman" w:hAnsi="Times New Roman" w:cs="Times New Roman"/>
              </w:rPr>
            </w:pPr>
          </w:p>
          <w:p w14:paraId="7AA94051" w14:textId="77777777" w:rsidR="00013126" w:rsidRDefault="00013126" w:rsidP="003C56B2">
            <w:r w:rsidRPr="00A776E7">
              <w:rPr>
                <w:rFonts w:ascii="Times New Roman" w:hAnsi="Times New Roman" w:cs="Times New Roman"/>
              </w:rPr>
              <w:t>Could the authors’ failure to discuss the fact that J&amp;C had already conducted these analyses be an innocent oversight?  This is very unlikely with respect to the frequency and length analyses, and impossible w. r</w:t>
            </w:r>
            <w:r>
              <w:rPr>
                <w:rFonts w:ascii="Times New Roman" w:hAnsi="Times New Roman" w:cs="Times New Roman"/>
              </w:rPr>
              <w:t xml:space="preserve">. t. </w:t>
            </w:r>
            <w:r w:rsidRPr="00A776E7">
              <w:rPr>
                <w:rFonts w:ascii="Times New Roman" w:hAnsi="Times New Roman" w:cs="Times New Roman"/>
              </w:rPr>
              <w:t xml:space="preserve">the Hand Alternations analyses.  </w:t>
            </w:r>
          </w:p>
        </w:tc>
        <w:tc>
          <w:tcPr>
            <w:tcW w:w="4320" w:type="dxa"/>
          </w:tcPr>
          <w:p w14:paraId="4A156F3E" w14:textId="77777777" w:rsidR="00013126" w:rsidRDefault="00013126">
            <w:r>
              <w:lastRenderedPageBreak/>
              <w:t xml:space="preserve">Reference their information…or just ref that they did it and we don’t discuss our analyses of </w:t>
            </w:r>
            <w:bookmarkStart w:id="0" w:name="_GoBack"/>
            <w:bookmarkEnd w:id="0"/>
            <w:r>
              <w:t>it for the table…</w:t>
            </w:r>
          </w:p>
        </w:tc>
        <w:tc>
          <w:tcPr>
            <w:tcW w:w="1170" w:type="dxa"/>
          </w:tcPr>
          <w:p w14:paraId="33597544" w14:textId="77777777" w:rsidR="00013126" w:rsidRDefault="00013126"/>
        </w:tc>
      </w:tr>
      <w:tr w:rsidR="00013126" w14:paraId="09E5C144" w14:textId="77777777" w:rsidTr="003C56B2">
        <w:tc>
          <w:tcPr>
            <w:tcW w:w="4338" w:type="dxa"/>
          </w:tcPr>
          <w:p w14:paraId="03E258F5" w14:textId="77777777" w:rsidR="00013126" w:rsidRPr="00A776E7" w:rsidRDefault="00013126" w:rsidP="003C56B2">
            <w:pPr>
              <w:rPr>
                <w:rFonts w:ascii="Times New Roman" w:hAnsi="Times New Roman" w:cs="Times New Roman"/>
                <w:b/>
              </w:rPr>
            </w:pPr>
            <w:r w:rsidRPr="00A776E7">
              <w:rPr>
                <w:rFonts w:ascii="Times New Roman" w:hAnsi="Times New Roman" w:cs="Times New Roman"/>
                <w:b/>
              </w:rPr>
              <w:lastRenderedPageBreak/>
              <w:t>Frequency and length control analyses:</w:t>
            </w:r>
          </w:p>
          <w:p w14:paraId="1D7B72BE"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The authors’ first two analyses used the corpora ANEW and AFINN.  These were also the first two corpora analyzed in J&amp;C’s paper, which reported the following</w:t>
            </w:r>
            <w:r>
              <w:rPr>
                <w:rFonts w:ascii="Times New Roman" w:hAnsi="Times New Roman" w:cs="Times New Roman"/>
              </w:rPr>
              <w:t>…</w:t>
            </w:r>
            <w:r w:rsidRPr="00A776E7">
              <w:rPr>
                <w:rFonts w:ascii="Times New Roman" w:hAnsi="Times New Roman" w:cs="Times New Roman"/>
              </w:rPr>
              <w:t xml:space="preserve"> </w:t>
            </w:r>
          </w:p>
          <w:p w14:paraId="23ED9E4B" w14:textId="77777777" w:rsidR="00013126" w:rsidRDefault="00013126" w:rsidP="003C56B2">
            <w:r w:rsidRPr="00A776E7">
              <w:rPr>
                <w:rFonts w:ascii="Times New Roman" w:hAnsi="Times New Roman" w:cs="Times New Roman"/>
              </w:rPr>
              <w:t xml:space="preserve">In J&amp;C’s brief report, it would be hard for any earnest reader to miss these analyses – certainly any reader earnest enough to conduct follow-ups in 6 corpora should have noticed them.  </w:t>
            </w:r>
          </w:p>
        </w:tc>
        <w:tc>
          <w:tcPr>
            <w:tcW w:w="4320" w:type="dxa"/>
          </w:tcPr>
          <w:p w14:paraId="6DDE70B8" w14:textId="77777777" w:rsidR="00013126" w:rsidRDefault="00013126">
            <w:r>
              <w:t>So he’s saying our info wasn’t novel</w:t>
            </w:r>
          </w:p>
        </w:tc>
        <w:tc>
          <w:tcPr>
            <w:tcW w:w="1170" w:type="dxa"/>
          </w:tcPr>
          <w:p w14:paraId="09973C02" w14:textId="77777777" w:rsidR="00013126" w:rsidRDefault="00013126"/>
        </w:tc>
      </w:tr>
      <w:tr w:rsidR="00013126" w14:paraId="09142407" w14:textId="77777777" w:rsidTr="003C56B2">
        <w:tc>
          <w:tcPr>
            <w:tcW w:w="4338" w:type="dxa"/>
          </w:tcPr>
          <w:p w14:paraId="4E340B72" w14:textId="77777777" w:rsidR="00013126" w:rsidRPr="00A776E7" w:rsidRDefault="00013126" w:rsidP="003C56B2">
            <w:pPr>
              <w:rPr>
                <w:rFonts w:ascii="Times New Roman" w:hAnsi="Times New Roman" w:cs="Times New Roman"/>
                <w:b/>
              </w:rPr>
            </w:pPr>
            <w:r w:rsidRPr="00A776E7">
              <w:rPr>
                <w:rFonts w:ascii="Times New Roman" w:hAnsi="Times New Roman" w:cs="Times New Roman"/>
                <w:b/>
              </w:rPr>
              <w:t>Hand alternation analyses:</w:t>
            </w:r>
          </w:p>
          <w:p w14:paraId="3DA7E1AA"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 xml:space="preserve">There is no question that the authors were aware that J&amp;C had tested for effects of hand alternations (switches) and found no effects.  If they somehow missed our discussion of these analyses in our paper, they could not have missed the following comment from my last review: </w:t>
            </w:r>
          </w:p>
          <w:p w14:paraId="6C891B02" w14:textId="77777777" w:rsidR="00013126" w:rsidRPr="00A776E7" w:rsidRDefault="00013126" w:rsidP="003C56B2">
            <w:pPr>
              <w:rPr>
                <w:rFonts w:ascii="Times New Roman" w:hAnsi="Times New Roman" w:cs="Times New Roman"/>
              </w:rPr>
            </w:pPr>
            <w:r>
              <w:rPr>
                <w:rFonts w:ascii="Times New Roman" w:hAnsi="Times New Roman" w:cs="Times New Roman"/>
              </w:rPr>
              <w:t>…</w:t>
            </w:r>
          </w:p>
          <w:p w14:paraId="62DE1D47"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 xml:space="preserve">In the original submission, I was willing to accept that the authors’ failure to acknowledge our previous tests of </w:t>
            </w:r>
            <w:r>
              <w:rPr>
                <w:rFonts w:ascii="Times New Roman" w:hAnsi="Times New Roman" w:cs="Times New Roman"/>
              </w:rPr>
              <w:t>the</w:t>
            </w:r>
            <w:r w:rsidRPr="00A776E7">
              <w:rPr>
                <w:rFonts w:ascii="Times New Roman" w:hAnsi="Times New Roman" w:cs="Times New Roman"/>
              </w:rPr>
              <w:t xml:space="preserve"> Hand Alternation hypothesis was a simple oversight.  In the revised paper, however, this is not credible.</w:t>
            </w:r>
            <w:r>
              <w:rPr>
                <w:rFonts w:ascii="Times New Roman" w:hAnsi="Times New Roman" w:cs="Times New Roman"/>
              </w:rPr>
              <w:t xml:space="preserve">  The fact is: T</w:t>
            </w:r>
            <w:r w:rsidRPr="00A776E7">
              <w:rPr>
                <w:rFonts w:ascii="Times New Roman" w:hAnsi="Times New Roman" w:cs="Times New Roman"/>
              </w:rPr>
              <w:t xml:space="preserve">he authors did almost exactly the same analyses that J&amp;C reported, on </w:t>
            </w:r>
            <w:r>
              <w:rPr>
                <w:rFonts w:ascii="Times New Roman" w:hAnsi="Times New Roman" w:cs="Times New Roman"/>
              </w:rPr>
              <w:t>some</w:t>
            </w:r>
            <w:r w:rsidRPr="00A776E7">
              <w:rPr>
                <w:rFonts w:ascii="Times New Roman" w:hAnsi="Times New Roman" w:cs="Times New Roman"/>
              </w:rPr>
              <w:t xml:space="preserve"> of the same corpora – knowingly – but presented </w:t>
            </w:r>
            <w:r>
              <w:rPr>
                <w:rFonts w:ascii="Times New Roman" w:hAnsi="Times New Roman" w:cs="Times New Roman"/>
              </w:rPr>
              <w:t>these analyses as original.</w:t>
            </w:r>
          </w:p>
          <w:p w14:paraId="7E1608E0" w14:textId="77777777" w:rsidR="00013126" w:rsidRPr="00A776E7" w:rsidRDefault="00013126" w:rsidP="003C56B2">
            <w:pPr>
              <w:rPr>
                <w:rFonts w:ascii="Times New Roman" w:hAnsi="Times New Roman" w:cs="Times New Roman"/>
              </w:rPr>
            </w:pPr>
          </w:p>
          <w:p w14:paraId="2E5F82A5" w14:textId="77777777" w:rsidR="00013126" w:rsidRPr="003C56B2" w:rsidRDefault="00013126" w:rsidP="003C56B2">
            <w:pPr>
              <w:rPr>
                <w:rFonts w:ascii="Times New Roman" w:hAnsi="Times New Roman" w:cs="Times New Roman"/>
              </w:rPr>
            </w:pPr>
            <w:r w:rsidRPr="00A776E7">
              <w:rPr>
                <w:rFonts w:ascii="Times New Roman" w:hAnsi="Times New Roman" w:cs="Times New Roman"/>
              </w:rPr>
              <w:t xml:space="preserve">Furthermore, they claimed that their impetus for conducting the hand alternation analyses was their reading of </w:t>
            </w:r>
            <w:proofErr w:type="spellStart"/>
            <w:r w:rsidRPr="00A776E7">
              <w:rPr>
                <w:rFonts w:ascii="Times New Roman" w:hAnsi="Times New Roman" w:cs="Times New Roman"/>
              </w:rPr>
              <w:t>Beilock</w:t>
            </w:r>
            <w:proofErr w:type="spellEnd"/>
            <w:r w:rsidRPr="00A776E7">
              <w:rPr>
                <w:rFonts w:ascii="Times New Roman" w:hAnsi="Times New Roman" w:cs="Times New Roman"/>
              </w:rPr>
              <w:t xml:space="preserve"> &amp; Holt (2007)</w:t>
            </w:r>
            <w:r w:rsidRPr="00A776E7">
              <w:rPr>
                <w:rFonts w:ascii="Times New Roman" w:hAnsi="Times New Roman" w:cs="Times New Roman"/>
                <w:color w:val="202020"/>
              </w:rPr>
              <w:t xml:space="preserve">.  This also seems implausible, given that </w:t>
            </w:r>
            <w:proofErr w:type="spellStart"/>
            <w:r w:rsidRPr="00A776E7">
              <w:rPr>
                <w:rFonts w:ascii="Times New Roman" w:hAnsi="Times New Roman" w:cs="Times New Roman"/>
                <w:color w:val="202020"/>
              </w:rPr>
              <w:t>Beilock</w:t>
            </w:r>
            <w:proofErr w:type="spellEnd"/>
            <w:r w:rsidRPr="00A776E7">
              <w:rPr>
                <w:rFonts w:ascii="Times New Roman" w:hAnsi="Times New Roman" w:cs="Times New Roman"/>
                <w:color w:val="202020"/>
              </w:rPr>
              <w:t xml:space="preserve"> &amp; Holt never discussed hand alternation – they conducted a finer-grained “finger repetition” task.  By contrast, J&amp;C conducted both hand alternation and finger repetition analyses, and cited </w:t>
            </w:r>
            <w:proofErr w:type="spellStart"/>
            <w:r w:rsidRPr="00A776E7">
              <w:rPr>
                <w:rFonts w:ascii="Times New Roman" w:hAnsi="Times New Roman" w:cs="Times New Roman"/>
                <w:color w:val="202020"/>
              </w:rPr>
              <w:t>Beilock</w:t>
            </w:r>
            <w:proofErr w:type="spellEnd"/>
            <w:r w:rsidRPr="00A776E7">
              <w:rPr>
                <w:rFonts w:ascii="Times New Roman" w:hAnsi="Times New Roman" w:cs="Times New Roman"/>
                <w:color w:val="202020"/>
              </w:rPr>
              <w:t xml:space="preserve"> &amp; Holt as part of the motivation for the latter (see above).  </w:t>
            </w:r>
          </w:p>
        </w:tc>
        <w:tc>
          <w:tcPr>
            <w:tcW w:w="4320" w:type="dxa"/>
          </w:tcPr>
          <w:p w14:paraId="2123C4CB" w14:textId="77777777" w:rsidR="00013126" w:rsidRDefault="00013126">
            <w:r>
              <w:t xml:space="preserve">So we talked about what they talked about but didn’t cite </w:t>
            </w:r>
            <w:proofErr w:type="gramStart"/>
            <w:r>
              <w:t>them….?</w:t>
            </w:r>
            <w:proofErr w:type="gramEnd"/>
          </w:p>
        </w:tc>
        <w:tc>
          <w:tcPr>
            <w:tcW w:w="1170" w:type="dxa"/>
          </w:tcPr>
          <w:p w14:paraId="744152D8" w14:textId="77777777" w:rsidR="00013126" w:rsidRDefault="00013126"/>
        </w:tc>
      </w:tr>
      <w:tr w:rsidR="00013126" w14:paraId="38D594B1" w14:textId="77777777" w:rsidTr="003C56B2">
        <w:tc>
          <w:tcPr>
            <w:tcW w:w="4338" w:type="dxa"/>
          </w:tcPr>
          <w:p w14:paraId="64B6E83F" w14:textId="77777777" w:rsidR="00013126" w:rsidRPr="00A776E7" w:rsidRDefault="00013126" w:rsidP="003C56B2">
            <w:pPr>
              <w:rPr>
                <w:rFonts w:ascii="Times New Roman" w:hAnsi="Times New Roman" w:cs="Times New Roman"/>
                <w:b/>
              </w:rPr>
            </w:pPr>
            <w:r w:rsidRPr="00A776E7">
              <w:rPr>
                <w:rFonts w:ascii="Times New Roman" w:hAnsi="Times New Roman" w:cs="Times New Roman"/>
                <w:b/>
              </w:rPr>
              <w:t xml:space="preserve">2.  The authors are not reporting the effect of Finger Repetition, a highly relevant variable, which should have been a key predictor of word valence, and which they included in their statistical model in the original submission.  </w:t>
            </w:r>
          </w:p>
          <w:p w14:paraId="57F8B292" w14:textId="77777777" w:rsidR="00013126" w:rsidRPr="00A776E7" w:rsidRDefault="00013126" w:rsidP="003C56B2">
            <w:pPr>
              <w:rPr>
                <w:rFonts w:ascii="Times New Roman" w:hAnsi="Times New Roman" w:cs="Times New Roman"/>
                <w:b/>
              </w:rPr>
            </w:pPr>
          </w:p>
          <w:p w14:paraId="7AE76446" w14:textId="77777777" w:rsidR="00013126" w:rsidRPr="00A776E7" w:rsidRDefault="00013126" w:rsidP="003C56B2">
            <w:pPr>
              <w:rPr>
                <w:rFonts w:ascii="Times New Roman" w:hAnsi="Times New Roman" w:cs="Times New Roman"/>
              </w:rPr>
            </w:pPr>
            <w:r w:rsidRPr="00A776E7">
              <w:rPr>
                <w:rFonts w:ascii="Times New Roman" w:hAnsi="Times New Roman" w:cs="Times New Roman"/>
              </w:rPr>
              <w:t xml:space="preserve">The particular typing fluency studies that partly motivated J&amp;C’s QWERTY Effect study used Finger Repetition as the predictor of word valence – not hand alternation.  (Although these variables are not independent, alternating hands requires switching fingers, but switching fingers does not require alternating hands.)  </w:t>
            </w:r>
          </w:p>
          <w:p w14:paraId="19FEDE73" w14:textId="77777777" w:rsidR="00013126" w:rsidRPr="00A776E7" w:rsidRDefault="00013126" w:rsidP="003C56B2">
            <w:pPr>
              <w:rPr>
                <w:rFonts w:ascii="Times New Roman" w:hAnsi="Times New Roman" w:cs="Times New Roman"/>
                <w:b/>
              </w:rPr>
            </w:pPr>
          </w:p>
          <w:p w14:paraId="61A88F8F"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In their original submission, the authors reported that they included Finger Repetition as a “control variable” in their analyses (no justification given).  In my earlier review, I pointed out that this choice would be very hard to justify: Studies like </w:t>
            </w:r>
            <w:proofErr w:type="spellStart"/>
            <w:r w:rsidRPr="00A776E7">
              <w:rPr>
                <w:rFonts w:ascii="Times New Roman" w:hAnsi="Times New Roman" w:cs="Times New Roman"/>
              </w:rPr>
              <w:t>Beilock</w:t>
            </w:r>
            <w:proofErr w:type="spellEnd"/>
            <w:r w:rsidRPr="00A776E7">
              <w:rPr>
                <w:rFonts w:ascii="Times New Roman" w:hAnsi="Times New Roman" w:cs="Times New Roman"/>
              </w:rPr>
              <w:t xml:space="preserve"> &amp; Holt’s show that finger repetition predicts typists’ valence ratings for letter pairs, as the authors are aware.  As such, their stated hypothesis clearly implies that any variable that links typing fluency with valence should be a predictor variable, not a control variable.  </w:t>
            </w:r>
          </w:p>
          <w:p w14:paraId="1A983A1E" w14:textId="77777777" w:rsidR="00013126" w:rsidRPr="00A776E7" w:rsidRDefault="00013126" w:rsidP="003C56B2">
            <w:pPr>
              <w:tabs>
                <w:tab w:val="left" w:pos="2287"/>
              </w:tabs>
              <w:rPr>
                <w:rFonts w:ascii="Times New Roman" w:hAnsi="Times New Roman" w:cs="Times New Roman"/>
              </w:rPr>
            </w:pPr>
          </w:p>
          <w:p w14:paraId="5CFA4A38"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Put another way, I see no way for the authors to justify analyzing hand alternation as a predictor of word valence but not analyzing finger repetition as a predictor of word valence: their hypothesis implies that either should work, in principle.  And if they were going to choose only one of these variables to test </w:t>
            </w:r>
            <w:r w:rsidRPr="00A776E7">
              <w:rPr>
                <w:rFonts w:ascii="Times New Roman" w:hAnsi="Times New Roman" w:cs="Times New Roman"/>
                <w:i/>
              </w:rPr>
              <w:t>a priori</w:t>
            </w:r>
            <w:r w:rsidRPr="00A776E7">
              <w:rPr>
                <w:rFonts w:ascii="Times New Roman" w:hAnsi="Times New Roman" w:cs="Times New Roman"/>
              </w:rPr>
              <w:t xml:space="preserve">, the literature that the authors cite indicates that it should be Finger Repetition.  </w:t>
            </w:r>
          </w:p>
          <w:p w14:paraId="08FE1E77" w14:textId="77777777" w:rsidR="00013126" w:rsidRPr="00A776E7" w:rsidRDefault="00013126" w:rsidP="003C56B2">
            <w:pPr>
              <w:tabs>
                <w:tab w:val="left" w:pos="2287"/>
              </w:tabs>
              <w:rPr>
                <w:rFonts w:ascii="Times New Roman" w:hAnsi="Times New Roman" w:cs="Times New Roman"/>
              </w:rPr>
            </w:pPr>
          </w:p>
          <w:p w14:paraId="17E35FB9"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I made this suggestion to the authors in my last review: Since finger repetition was already in their model, they should report its effects, and evaluate their hypothesis in light of them.  They didn’t do this.  Instead, they removed Finger Repetition from their model entirely. Why?</w:t>
            </w:r>
          </w:p>
          <w:p w14:paraId="08DC014B"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 It’s natural to wonder whether the authors were aware that Finger Repetition should have been used as a predictor– after all, their analysis was inspired by </w:t>
            </w:r>
            <w:proofErr w:type="spellStart"/>
            <w:r w:rsidRPr="00A776E7">
              <w:rPr>
                <w:rFonts w:ascii="Times New Roman" w:hAnsi="Times New Roman" w:cs="Times New Roman"/>
              </w:rPr>
              <w:t>Beilock</w:t>
            </w:r>
            <w:proofErr w:type="spellEnd"/>
            <w:r w:rsidRPr="00A776E7">
              <w:rPr>
                <w:rFonts w:ascii="Times New Roman" w:hAnsi="Times New Roman" w:cs="Times New Roman"/>
              </w:rPr>
              <w:t xml:space="preserve"> &amp; Holt’s finger repetition study</w:t>
            </w:r>
            <w:r>
              <w:rPr>
                <w:rFonts w:ascii="Times New Roman" w:hAnsi="Times New Roman" w:cs="Times New Roman"/>
              </w:rPr>
              <w:t>.</w:t>
            </w:r>
            <w:r w:rsidRPr="00A776E7">
              <w:rPr>
                <w:rFonts w:ascii="Times New Roman" w:hAnsi="Times New Roman" w:cs="Times New Roman"/>
              </w:rPr>
              <w:t xml:space="preserve"> Could it be that Finger Repetition was classified as a “control variable” in the original submission, and omitted entirely from this submission, because this predictor did not show the predicted effect on valence? </w:t>
            </w:r>
          </w:p>
          <w:p w14:paraId="7B2A5FDA" w14:textId="77777777" w:rsidR="00013126" w:rsidRPr="00A776E7" w:rsidRDefault="00013126" w:rsidP="003C56B2">
            <w:pPr>
              <w:tabs>
                <w:tab w:val="left" w:pos="2287"/>
              </w:tabs>
              <w:rPr>
                <w:rFonts w:ascii="Times New Roman" w:hAnsi="Times New Roman" w:cs="Times New Roman"/>
              </w:rPr>
            </w:pPr>
          </w:p>
          <w:p w14:paraId="23AC2496"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Analyzing Finger Repetitions in ANEW and AFINN would have been just as unmotivated as analyzing Hand Alternations was, since J&amp;C already reported there was no effect of either of these variables in these corpora</w:t>
            </w:r>
            <w:r>
              <w:rPr>
                <w:rFonts w:ascii="Times New Roman" w:hAnsi="Times New Roman" w:cs="Times New Roman"/>
              </w:rPr>
              <w:t xml:space="preserve"> (or in 3 others)</w:t>
            </w:r>
            <w:r w:rsidRPr="00A776E7">
              <w:rPr>
                <w:rFonts w:ascii="Times New Roman" w:hAnsi="Times New Roman" w:cs="Times New Roman"/>
              </w:rPr>
              <w:t xml:space="preserve">.  My point is that it’s very hard to justify analyzing one </w:t>
            </w:r>
            <w:r>
              <w:rPr>
                <w:rFonts w:ascii="Times New Roman" w:hAnsi="Times New Roman" w:cs="Times New Roman"/>
              </w:rPr>
              <w:t xml:space="preserve">of these </w:t>
            </w:r>
            <w:r w:rsidRPr="00A776E7">
              <w:rPr>
                <w:rFonts w:ascii="Times New Roman" w:hAnsi="Times New Roman" w:cs="Times New Roman"/>
              </w:rPr>
              <w:t>variable</w:t>
            </w:r>
            <w:r>
              <w:rPr>
                <w:rFonts w:ascii="Times New Roman" w:hAnsi="Times New Roman" w:cs="Times New Roman"/>
              </w:rPr>
              <w:t>s</w:t>
            </w:r>
            <w:r w:rsidRPr="00A776E7">
              <w:rPr>
                <w:rFonts w:ascii="Times New Roman" w:hAnsi="Times New Roman" w:cs="Times New Roman"/>
              </w:rPr>
              <w:t xml:space="preserve"> but not the other, or to justify classifying Finger Repetitions as a control variable, </w:t>
            </w:r>
            <w:r>
              <w:rPr>
                <w:rFonts w:ascii="Times New Roman" w:hAnsi="Times New Roman" w:cs="Times New Roman"/>
              </w:rPr>
              <w:t xml:space="preserve">and then </w:t>
            </w:r>
            <w:r w:rsidRPr="00A776E7">
              <w:rPr>
                <w:rFonts w:ascii="Times New Roman" w:hAnsi="Times New Roman" w:cs="Times New Roman"/>
              </w:rPr>
              <w:t>omitting it post-hoc.</w:t>
            </w:r>
          </w:p>
          <w:p w14:paraId="1E0441AC" w14:textId="77777777" w:rsidR="00013126" w:rsidRPr="00A776E7" w:rsidRDefault="00013126" w:rsidP="003C56B2">
            <w:pPr>
              <w:tabs>
                <w:tab w:val="left" w:pos="2287"/>
              </w:tabs>
              <w:rPr>
                <w:rFonts w:ascii="Times New Roman" w:hAnsi="Times New Roman" w:cs="Times New Roman"/>
              </w:rPr>
            </w:pPr>
          </w:p>
          <w:p w14:paraId="24581949" w14:textId="77777777" w:rsidR="00013126" w:rsidRDefault="00013126" w:rsidP="003C56B2">
            <w:pPr>
              <w:tabs>
                <w:tab w:val="left" w:pos="2287"/>
              </w:tabs>
            </w:pPr>
          </w:p>
        </w:tc>
        <w:tc>
          <w:tcPr>
            <w:tcW w:w="4320" w:type="dxa"/>
          </w:tcPr>
          <w:p w14:paraId="62CEC907" w14:textId="77777777" w:rsidR="00013126" w:rsidRDefault="00013126">
            <w:r>
              <w:t>So add in finger rep and cite him and B &amp; H</w:t>
            </w:r>
          </w:p>
        </w:tc>
        <w:tc>
          <w:tcPr>
            <w:tcW w:w="1170" w:type="dxa"/>
          </w:tcPr>
          <w:p w14:paraId="320304A2" w14:textId="77777777" w:rsidR="00013126" w:rsidRDefault="00013126"/>
        </w:tc>
      </w:tr>
      <w:tr w:rsidR="00013126" w14:paraId="247BB62B" w14:textId="77777777" w:rsidTr="003C56B2">
        <w:tc>
          <w:tcPr>
            <w:tcW w:w="4338" w:type="dxa"/>
          </w:tcPr>
          <w:p w14:paraId="74B61BF8"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Similarly, “Typing Speed” was treated as a control variable in the original submission, but promoted to a predictor variable here.  Why? </w:t>
            </w:r>
          </w:p>
          <w:p w14:paraId="095BF8DA" w14:textId="77777777" w:rsidR="00013126" w:rsidRPr="00A776E7" w:rsidRDefault="00013126" w:rsidP="003C56B2">
            <w:pPr>
              <w:tabs>
                <w:tab w:val="left" w:pos="2287"/>
              </w:tabs>
              <w:rPr>
                <w:rFonts w:ascii="Times New Roman" w:hAnsi="Times New Roman" w:cs="Times New Roman"/>
              </w:rPr>
            </w:pPr>
          </w:p>
          <w:p w14:paraId="28666B22"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In any case, deciding post-hoc whether a variable is a predictor or a co</w:t>
            </w:r>
            <w:r>
              <w:rPr>
                <w:rFonts w:ascii="Times New Roman" w:hAnsi="Times New Roman" w:cs="Times New Roman"/>
              </w:rPr>
              <w:t>ntrol --</w:t>
            </w:r>
            <w:r w:rsidRPr="00A776E7">
              <w:rPr>
                <w:rFonts w:ascii="Times New Roman" w:hAnsi="Times New Roman" w:cs="Times New Roman"/>
              </w:rPr>
              <w:t xml:space="preserve"> and faili</w:t>
            </w:r>
            <w:r>
              <w:rPr>
                <w:rFonts w:ascii="Times New Roman" w:hAnsi="Times New Roman" w:cs="Times New Roman"/>
              </w:rPr>
              <w:t>ng to report a (highly relevant</w:t>
            </w:r>
            <w:r w:rsidRPr="00A776E7">
              <w:rPr>
                <w:rFonts w:ascii="Times New Roman" w:hAnsi="Times New Roman" w:cs="Times New Roman"/>
              </w:rPr>
              <w:t xml:space="preserve">) variable that has been coded and analyzed -- these are ethical no-no’s that promote Type I error: what Simmons, et al., (2011, </w:t>
            </w:r>
            <w:r w:rsidRPr="00A776E7">
              <w:rPr>
                <w:rFonts w:ascii="Times New Roman" w:hAnsi="Times New Roman" w:cs="Times New Roman"/>
                <w:i/>
              </w:rPr>
              <w:t>Psych Science</w:t>
            </w:r>
            <w:r w:rsidRPr="00A776E7">
              <w:rPr>
                <w:rFonts w:ascii="Times New Roman" w:hAnsi="Times New Roman" w:cs="Times New Roman"/>
              </w:rPr>
              <w:t xml:space="preserve">) referred to as abuses of “researcher degrees of freedom.”  </w:t>
            </w:r>
          </w:p>
          <w:p w14:paraId="7C28CA12" w14:textId="77777777" w:rsidR="00013126" w:rsidRDefault="00013126"/>
        </w:tc>
        <w:tc>
          <w:tcPr>
            <w:tcW w:w="4320" w:type="dxa"/>
          </w:tcPr>
          <w:p w14:paraId="43DD02C2" w14:textId="77777777" w:rsidR="00013126" w:rsidRDefault="00013126">
            <w:r>
              <w:t xml:space="preserve">So justification of why it was a predictor in this one? </w:t>
            </w:r>
          </w:p>
        </w:tc>
        <w:tc>
          <w:tcPr>
            <w:tcW w:w="1170" w:type="dxa"/>
          </w:tcPr>
          <w:p w14:paraId="10BFADD0" w14:textId="77777777" w:rsidR="00013126" w:rsidRDefault="00013126"/>
        </w:tc>
      </w:tr>
      <w:tr w:rsidR="00013126" w14:paraId="54277A73" w14:textId="77777777" w:rsidTr="003C56B2">
        <w:tc>
          <w:tcPr>
            <w:tcW w:w="4338" w:type="dxa"/>
          </w:tcPr>
          <w:p w14:paraId="39084C8A" w14:textId="77777777" w:rsidR="00013126" w:rsidRPr="00A776E7" w:rsidRDefault="00013126" w:rsidP="003C56B2">
            <w:pPr>
              <w:tabs>
                <w:tab w:val="left" w:pos="2287"/>
              </w:tabs>
              <w:rPr>
                <w:rFonts w:ascii="Times New Roman" w:hAnsi="Times New Roman" w:cs="Times New Roman"/>
                <w:b/>
              </w:rPr>
            </w:pPr>
            <w:r w:rsidRPr="00A776E7">
              <w:rPr>
                <w:rFonts w:ascii="Times New Roman" w:hAnsi="Times New Roman" w:cs="Times New Roman"/>
                <w:b/>
              </w:rPr>
              <w:t xml:space="preserve">1.  The effects of greatest interest show no reliable effects.  </w:t>
            </w:r>
          </w:p>
          <w:p w14:paraId="0E6D1776" w14:textId="77777777" w:rsidR="00013126" w:rsidRPr="00A776E7" w:rsidRDefault="00013126" w:rsidP="003C56B2">
            <w:pPr>
              <w:tabs>
                <w:tab w:val="left" w:pos="2287"/>
              </w:tabs>
              <w:rPr>
                <w:rFonts w:ascii="Times New Roman" w:hAnsi="Times New Roman" w:cs="Times New Roman"/>
              </w:rPr>
            </w:pPr>
          </w:p>
          <w:p w14:paraId="0A29CEBB" w14:textId="77777777" w:rsidR="00013126" w:rsidRPr="00A776E7" w:rsidRDefault="00013126" w:rsidP="003C56B2">
            <w:pPr>
              <w:tabs>
                <w:tab w:val="left" w:pos="2287"/>
              </w:tabs>
              <w:rPr>
                <w:rFonts w:ascii="Times New Roman" w:hAnsi="Times New Roman" w:cs="Times New Roman"/>
                <w:b/>
              </w:rPr>
            </w:pPr>
            <w:r>
              <w:rPr>
                <w:rFonts w:ascii="Times New Roman" w:hAnsi="Times New Roman" w:cs="Times New Roman"/>
                <w:b/>
              </w:rPr>
              <w:t xml:space="preserve">Analysis of </w:t>
            </w:r>
            <w:r w:rsidRPr="00A776E7">
              <w:rPr>
                <w:rFonts w:ascii="Times New Roman" w:hAnsi="Times New Roman" w:cs="Times New Roman"/>
                <w:b/>
              </w:rPr>
              <w:t>Hand switching</w:t>
            </w:r>
          </w:p>
          <w:p w14:paraId="00EC8CA4"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The effect of greatest interest to the authors, as stated in the Introduction, was the main effect of Hand Alternations (i.e., Switch) on word valence.  It is not clear why the authors chose to do a study to test this effect, given that J&amp;C already reported testing it in 5 corpora and finding no significant results. </w:t>
            </w:r>
          </w:p>
          <w:p w14:paraId="0DDC259B" w14:textId="77777777" w:rsidR="00013126" w:rsidRPr="00A776E7" w:rsidRDefault="00013126" w:rsidP="003C56B2">
            <w:pPr>
              <w:tabs>
                <w:tab w:val="left" w:pos="2287"/>
              </w:tabs>
              <w:rPr>
                <w:rFonts w:ascii="Times New Roman" w:hAnsi="Times New Roman" w:cs="Times New Roman"/>
              </w:rPr>
            </w:pPr>
          </w:p>
          <w:p w14:paraId="519B5D5C"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Over the 2 experiments, the authors conducted 9 tests of the main effect of Switch: in 5 existing corpora, in a combination of these corpora, and in a 6</w:t>
            </w:r>
            <w:r w:rsidRPr="00A776E7">
              <w:rPr>
                <w:rFonts w:ascii="Times New Roman" w:hAnsi="Times New Roman" w:cs="Times New Roman"/>
                <w:vertAlign w:val="superscript"/>
              </w:rPr>
              <w:t>th</w:t>
            </w:r>
            <w:r w:rsidRPr="00A776E7">
              <w:rPr>
                <w:rFonts w:ascii="Times New Roman" w:hAnsi="Times New Roman" w:cs="Times New Roman"/>
              </w:rPr>
              <w:t xml:space="preserve"> constructed corpus (Ex 2) </w:t>
            </w:r>
            <w:r>
              <w:rPr>
                <w:rFonts w:ascii="Times New Roman" w:hAnsi="Times New Roman" w:cs="Times New Roman"/>
              </w:rPr>
              <w:t xml:space="preserve">that they </w:t>
            </w:r>
            <w:r w:rsidRPr="00A776E7">
              <w:rPr>
                <w:rFonts w:ascii="Times New Roman" w:hAnsi="Times New Roman" w:cs="Times New Roman"/>
              </w:rPr>
              <w:t xml:space="preserve">analyzed 3 different ways.  </w:t>
            </w:r>
          </w:p>
          <w:p w14:paraId="505984A6" w14:textId="77777777" w:rsidR="00013126" w:rsidRPr="00A776E7" w:rsidRDefault="00013126" w:rsidP="003C56B2">
            <w:pPr>
              <w:tabs>
                <w:tab w:val="left" w:pos="2287"/>
              </w:tabs>
              <w:rPr>
                <w:rFonts w:ascii="Times New Roman" w:hAnsi="Times New Roman" w:cs="Times New Roman"/>
              </w:rPr>
            </w:pPr>
          </w:p>
          <w:p w14:paraId="1542BDF5"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The predicted effect of hand alternations (switches) was significant in only 3 of these 9 analyses.  In other words, the analyses </w:t>
            </w:r>
            <w:r>
              <w:rPr>
                <w:rFonts w:ascii="Times New Roman" w:hAnsi="Times New Roman" w:cs="Times New Roman"/>
              </w:rPr>
              <w:t xml:space="preserve">failed to </w:t>
            </w:r>
            <w:r w:rsidRPr="00A776E7">
              <w:rPr>
                <w:rFonts w:ascii="Times New Roman" w:hAnsi="Times New Roman" w:cs="Times New Roman"/>
              </w:rPr>
              <w:t>confirm the authors’ main hypothesis twice as often as they confirmed it</w:t>
            </w:r>
            <w:r>
              <w:rPr>
                <w:rFonts w:ascii="Times New Roman" w:hAnsi="Times New Roman" w:cs="Times New Roman"/>
              </w:rPr>
              <w:t>.</w:t>
            </w:r>
            <w:r w:rsidRPr="00A776E7">
              <w:rPr>
                <w:rFonts w:ascii="Times New Roman" w:hAnsi="Times New Roman" w:cs="Times New Roman"/>
              </w:rPr>
              <w:t xml:space="preserve">  The slope of the effect was positive for 4 of the analyses (consistent with the author’s prediction), but negative for 5 of the analyses.  That is, </w:t>
            </w:r>
            <w:r>
              <w:rPr>
                <w:rFonts w:ascii="Times New Roman" w:hAnsi="Times New Roman" w:cs="Times New Roman"/>
              </w:rPr>
              <w:t>the slopes flipped from one corpus to the next, but most of</w:t>
            </w:r>
            <w:r w:rsidRPr="00A776E7">
              <w:rPr>
                <w:rFonts w:ascii="Times New Roman" w:hAnsi="Times New Roman" w:cs="Times New Roman"/>
              </w:rPr>
              <w:t xml:space="preserve"> the analyses showed a main effect of Switch that went in the wrong direction.  </w:t>
            </w:r>
          </w:p>
          <w:p w14:paraId="3C7E17D3" w14:textId="77777777" w:rsidR="00013126" w:rsidRPr="00A776E7" w:rsidRDefault="00013126" w:rsidP="003C56B2">
            <w:pPr>
              <w:tabs>
                <w:tab w:val="left" w:pos="2287"/>
              </w:tabs>
              <w:rPr>
                <w:rFonts w:ascii="Times New Roman" w:hAnsi="Times New Roman" w:cs="Times New Roman"/>
              </w:rPr>
            </w:pPr>
          </w:p>
          <w:p w14:paraId="4C64DFDB" w14:textId="77777777" w:rsidR="00013126" w:rsidRPr="00A776E7" w:rsidRDefault="00013126" w:rsidP="003C56B2">
            <w:pPr>
              <w:tabs>
                <w:tab w:val="left" w:pos="2287"/>
              </w:tabs>
              <w:rPr>
                <w:rFonts w:ascii="Times New Roman" w:hAnsi="Times New Roman" w:cs="Times New Roman"/>
              </w:rPr>
            </w:pPr>
            <w:r>
              <w:rPr>
                <w:rFonts w:ascii="Times New Roman" w:hAnsi="Times New Roman" w:cs="Times New Roman"/>
              </w:rPr>
              <w:t>There</w:t>
            </w:r>
            <w:r w:rsidRPr="00A776E7">
              <w:rPr>
                <w:rFonts w:ascii="Times New Roman" w:hAnsi="Times New Roman" w:cs="Times New Roman"/>
              </w:rPr>
              <w:t xml:space="preserve"> is no justification for interpreting these data as support for an effect of Hand Alternation on word valence. </w:t>
            </w:r>
            <w:r>
              <w:rPr>
                <w:rFonts w:ascii="Times New Roman" w:hAnsi="Times New Roman" w:cs="Times New Roman"/>
              </w:rPr>
              <w:t xml:space="preserve"> </w:t>
            </w:r>
            <w:r>
              <w:rPr>
                <w:rFonts w:ascii="Cambria" w:hAnsi="Cambria"/>
              </w:rPr>
              <w:t>This is a non-effect,</w:t>
            </w:r>
            <w:r w:rsidRPr="00D12222">
              <w:rPr>
                <w:rFonts w:ascii="Cambria" w:hAnsi="Cambria"/>
              </w:rPr>
              <w:t xml:space="preserve"> consistent with J&amp;C’s analyses.</w:t>
            </w:r>
          </w:p>
          <w:p w14:paraId="54ECA51B" w14:textId="77777777" w:rsidR="00013126" w:rsidRDefault="00013126"/>
        </w:tc>
        <w:tc>
          <w:tcPr>
            <w:tcW w:w="4320" w:type="dxa"/>
          </w:tcPr>
          <w:p w14:paraId="1586E0C4" w14:textId="77777777" w:rsidR="00013126" w:rsidRDefault="00013126">
            <w:r>
              <w:t>So just because they aren’t reliable they shouldn’t be discussed?</w:t>
            </w:r>
          </w:p>
        </w:tc>
        <w:tc>
          <w:tcPr>
            <w:tcW w:w="1170" w:type="dxa"/>
          </w:tcPr>
          <w:p w14:paraId="72697E84" w14:textId="77777777" w:rsidR="00013126" w:rsidRDefault="00013126"/>
        </w:tc>
      </w:tr>
      <w:tr w:rsidR="00013126" w14:paraId="55D5E181" w14:textId="77777777" w:rsidTr="003C56B2">
        <w:tc>
          <w:tcPr>
            <w:tcW w:w="4338" w:type="dxa"/>
          </w:tcPr>
          <w:p w14:paraId="09916838" w14:textId="77777777" w:rsidR="00013126" w:rsidRPr="00A776E7" w:rsidRDefault="00013126" w:rsidP="003C56B2">
            <w:pPr>
              <w:tabs>
                <w:tab w:val="left" w:pos="2287"/>
              </w:tabs>
              <w:rPr>
                <w:rFonts w:ascii="Times New Roman" w:hAnsi="Times New Roman" w:cs="Times New Roman"/>
                <w:b/>
              </w:rPr>
            </w:pPr>
            <w:r>
              <w:rPr>
                <w:rFonts w:ascii="Times New Roman" w:hAnsi="Times New Roman" w:cs="Times New Roman"/>
                <w:b/>
              </w:rPr>
              <w:t xml:space="preserve">Analysis of </w:t>
            </w:r>
            <w:r w:rsidRPr="00A776E7">
              <w:rPr>
                <w:rFonts w:ascii="Times New Roman" w:hAnsi="Times New Roman" w:cs="Times New Roman"/>
                <w:b/>
              </w:rPr>
              <w:t>RSA x Switching</w:t>
            </w:r>
          </w:p>
          <w:p w14:paraId="2A57E90A"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The authors also tested for an interaction of Switching with RSA.  This interaction effect was significant in only 3 of the 9 analyses (table 1-3).  Like the main effect of switching, this interaction effect was non-significant </w:t>
            </w:r>
            <w:r>
              <w:rPr>
                <w:rFonts w:ascii="Times New Roman" w:hAnsi="Times New Roman" w:cs="Times New Roman"/>
              </w:rPr>
              <w:t>twice as</w:t>
            </w:r>
            <w:r w:rsidRPr="00A776E7">
              <w:rPr>
                <w:rFonts w:ascii="Times New Roman" w:hAnsi="Times New Roman" w:cs="Times New Roman"/>
              </w:rPr>
              <w:t xml:space="preserve"> often </w:t>
            </w:r>
            <w:r>
              <w:rPr>
                <w:rFonts w:ascii="Times New Roman" w:hAnsi="Times New Roman" w:cs="Times New Roman"/>
              </w:rPr>
              <w:t>as</w:t>
            </w:r>
            <w:r w:rsidRPr="00A776E7">
              <w:rPr>
                <w:rFonts w:ascii="Times New Roman" w:hAnsi="Times New Roman" w:cs="Times New Roman"/>
              </w:rPr>
              <w:t xml:space="preserve"> it was significant</w:t>
            </w:r>
            <w:r>
              <w:rPr>
                <w:rFonts w:ascii="Times New Roman" w:hAnsi="Times New Roman" w:cs="Times New Roman"/>
              </w:rPr>
              <w:t>.</w:t>
            </w:r>
            <w:r w:rsidRPr="00A776E7">
              <w:rPr>
                <w:rFonts w:ascii="Times New Roman" w:hAnsi="Times New Roman" w:cs="Times New Roman"/>
                <w:i/>
              </w:rPr>
              <w:t xml:space="preserve">  </w:t>
            </w:r>
          </w:p>
          <w:p w14:paraId="0993DD0F" w14:textId="77777777" w:rsidR="00013126" w:rsidRPr="00A776E7" w:rsidRDefault="00013126" w:rsidP="003C56B2">
            <w:pPr>
              <w:tabs>
                <w:tab w:val="left" w:pos="2287"/>
              </w:tabs>
              <w:rPr>
                <w:rFonts w:ascii="Times New Roman" w:hAnsi="Times New Roman" w:cs="Times New Roman"/>
              </w:rPr>
            </w:pPr>
          </w:p>
          <w:p w14:paraId="08943350" w14:textId="77777777" w:rsidR="00013126" w:rsidRPr="00A776E7" w:rsidRDefault="00013126" w:rsidP="003C56B2">
            <w:pPr>
              <w:tabs>
                <w:tab w:val="left" w:pos="2287"/>
              </w:tabs>
              <w:rPr>
                <w:rFonts w:ascii="Times New Roman" w:hAnsi="Times New Roman" w:cs="Times New Roman"/>
              </w:rPr>
            </w:pPr>
            <w:r w:rsidRPr="00D12222">
              <w:rPr>
                <w:rFonts w:ascii="Cambria" w:hAnsi="Cambria"/>
              </w:rPr>
              <w:t>And yet, the authors</w:t>
            </w:r>
            <w:ins w:id="1" w:author="Author" w:date="2013-07-21T12:22:00Z">
              <w:r w:rsidRPr="00D12222">
                <w:rPr>
                  <w:rFonts w:ascii="Cambria" w:hAnsi="Cambria"/>
                </w:rPr>
                <w:t xml:space="preserve"> discuss</w:t>
              </w:r>
            </w:ins>
            <w:r w:rsidRPr="00D12222">
              <w:rPr>
                <w:rFonts w:ascii="Cambria" w:hAnsi="Cambria"/>
              </w:rPr>
              <w:t xml:space="preserve"> this interaction as </w:t>
            </w:r>
            <w:r>
              <w:rPr>
                <w:rFonts w:ascii="Cambria" w:hAnsi="Cambria"/>
              </w:rPr>
              <w:t xml:space="preserve">illuminating </w:t>
            </w:r>
            <w:r w:rsidRPr="00D12222">
              <w:rPr>
                <w:rFonts w:ascii="Cambria" w:hAnsi="Cambria"/>
              </w:rPr>
              <w:t>the QWERTY effect.  How</w:t>
            </w:r>
            <w:ins w:id="2" w:author="Author" w:date="2013-07-21T12:22:00Z">
              <w:r w:rsidRPr="00D12222">
                <w:rPr>
                  <w:rFonts w:ascii="Cambria" w:hAnsi="Cambria"/>
                </w:rPr>
                <w:t xml:space="preserve"> do they arrive at this conclusion</w:t>
              </w:r>
            </w:ins>
            <w:r w:rsidRPr="00D12222">
              <w:rPr>
                <w:rFonts w:ascii="Cambria" w:hAnsi="Cambria"/>
              </w:rPr>
              <w:t xml:space="preserve">?  By subdividing the data post-hoc, the authors observed an intriguing-seeming pattern, pieces of which were significant in two of their analyses.  </w:t>
            </w:r>
            <w:r w:rsidRPr="00A776E7">
              <w:rPr>
                <w:rFonts w:ascii="Times New Roman" w:hAnsi="Times New Roman" w:cs="Times New Roman"/>
              </w:rPr>
              <w:t>From pg. 12:</w:t>
            </w:r>
          </w:p>
          <w:p w14:paraId="388133A5" w14:textId="77777777" w:rsidR="00013126" w:rsidRPr="00A776E7" w:rsidRDefault="00013126" w:rsidP="003C56B2">
            <w:pPr>
              <w:tabs>
                <w:tab w:val="left" w:pos="2287"/>
              </w:tabs>
              <w:rPr>
                <w:rFonts w:ascii="Times New Roman" w:hAnsi="Times New Roman" w:cs="Times New Roman"/>
              </w:rPr>
            </w:pPr>
          </w:p>
          <w:p w14:paraId="4FA70187" w14:textId="77777777" w:rsidR="00013126" w:rsidRPr="00A776E7" w:rsidRDefault="00013126" w:rsidP="003C56B2">
            <w:pPr>
              <w:tabs>
                <w:tab w:val="left" w:pos="2287"/>
              </w:tabs>
              <w:rPr>
                <w:rFonts w:ascii="Times New Roman" w:hAnsi="Times New Roman" w:cs="Times New Roman"/>
              </w:rPr>
            </w:pPr>
            <w:r>
              <w:rPr>
                <w:rFonts w:ascii="Times New Roman" w:hAnsi="Times New Roman" w:cs="Times New Roman"/>
              </w:rPr>
              <w:t>…</w:t>
            </w:r>
          </w:p>
          <w:p w14:paraId="54F287E9"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Is this evidence for an interesting effect of hand alternation, which adds complexity to the QWERTY effect, providing impetus to look beyond the effect of RSA?  No, sadly, for three reasons.  </w:t>
            </w:r>
          </w:p>
          <w:p w14:paraId="7754D6C0" w14:textId="77777777" w:rsidR="00013126" w:rsidRPr="00A776E7" w:rsidRDefault="00013126" w:rsidP="003C56B2">
            <w:pPr>
              <w:tabs>
                <w:tab w:val="left" w:pos="2287"/>
              </w:tabs>
              <w:rPr>
                <w:rFonts w:ascii="Times New Roman" w:hAnsi="Times New Roman" w:cs="Times New Roman"/>
              </w:rPr>
            </w:pPr>
          </w:p>
          <w:p w14:paraId="0CBF6D2D"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First, this effect is composed of two opposing patterns: A non-significant positive slope in the left hand (consistent with the proposal that switching increases</w:t>
            </w:r>
            <w:r>
              <w:rPr>
                <w:rFonts w:ascii="Times New Roman" w:hAnsi="Times New Roman" w:cs="Times New Roman"/>
              </w:rPr>
              <w:t xml:space="preserve"> valence), and a </w:t>
            </w:r>
            <w:r w:rsidRPr="00A776E7">
              <w:rPr>
                <w:rFonts w:ascii="Times New Roman" w:hAnsi="Times New Roman" w:cs="Times New Roman"/>
              </w:rPr>
              <w:t>significant negative</w:t>
            </w:r>
            <w:r>
              <w:rPr>
                <w:rFonts w:ascii="Times New Roman" w:hAnsi="Times New Roman" w:cs="Times New Roman"/>
              </w:rPr>
              <w:t xml:space="preserve"> slope</w:t>
            </w:r>
            <w:r w:rsidRPr="00A776E7">
              <w:rPr>
                <w:rFonts w:ascii="Times New Roman" w:hAnsi="Times New Roman" w:cs="Times New Roman"/>
              </w:rPr>
              <w:t xml:space="preserve"> in the right hand, which suggests, prima facie, that switching hands leads to a </w:t>
            </w:r>
            <w:r w:rsidRPr="00A776E7">
              <w:rPr>
                <w:rFonts w:ascii="Times New Roman" w:hAnsi="Times New Roman" w:cs="Times New Roman"/>
                <w:i/>
              </w:rPr>
              <w:t>decrease</w:t>
            </w:r>
            <w:r w:rsidRPr="00A776E7">
              <w:rPr>
                <w:rFonts w:ascii="Times New Roman" w:hAnsi="Times New Roman" w:cs="Times New Roman"/>
              </w:rPr>
              <w:t xml:space="preserve"> in words’ valence</w:t>
            </w:r>
            <w:r>
              <w:rPr>
                <w:rFonts w:ascii="Times New Roman" w:hAnsi="Times New Roman" w:cs="Times New Roman"/>
              </w:rPr>
              <w:t>s</w:t>
            </w:r>
            <w:r w:rsidRPr="00A776E7">
              <w:rPr>
                <w:rFonts w:ascii="Times New Roman" w:hAnsi="Times New Roman" w:cs="Times New Roman"/>
              </w:rPr>
              <w:t xml:space="preserve"> (see bold passage, above).  So, the only significant effect here goes </w:t>
            </w:r>
            <w:r w:rsidRPr="002C2EA0">
              <w:rPr>
                <w:rFonts w:ascii="Times New Roman" w:hAnsi="Times New Roman" w:cs="Times New Roman"/>
              </w:rPr>
              <w:t xml:space="preserve">exactly </w:t>
            </w:r>
            <w:r w:rsidRPr="00A776E7">
              <w:rPr>
                <w:rFonts w:ascii="Times New Roman" w:hAnsi="Times New Roman" w:cs="Times New Roman"/>
                <w:i/>
              </w:rPr>
              <w:t>backwards</w:t>
            </w:r>
            <w:r w:rsidRPr="00A776E7">
              <w:rPr>
                <w:rFonts w:ascii="Times New Roman" w:hAnsi="Times New Roman" w:cs="Times New Roman"/>
              </w:rPr>
              <w:t xml:space="preserve"> of the authors’ prediction that </w:t>
            </w:r>
            <w:r>
              <w:rPr>
                <w:rFonts w:ascii="Times New Roman" w:hAnsi="Times New Roman" w:cs="Times New Roman"/>
              </w:rPr>
              <w:t xml:space="preserve">increased </w:t>
            </w:r>
            <w:r w:rsidRPr="00A776E7">
              <w:rPr>
                <w:rFonts w:ascii="Times New Roman" w:hAnsi="Times New Roman" w:cs="Times New Roman"/>
              </w:rPr>
              <w:t xml:space="preserve">switching should correlate with positive valence.  </w:t>
            </w:r>
          </w:p>
          <w:p w14:paraId="26CC20B4" w14:textId="77777777" w:rsidR="00013126" w:rsidRPr="00A776E7" w:rsidRDefault="00013126" w:rsidP="003C56B2">
            <w:pPr>
              <w:tabs>
                <w:tab w:val="left" w:pos="2287"/>
              </w:tabs>
              <w:rPr>
                <w:rFonts w:ascii="Times New Roman" w:hAnsi="Times New Roman" w:cs="Times New Roman"/>
              </w:rPr>
            </w:pPr>
          </w:p>
          <w:p w14:paraId="000F6C91"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Should we interpret this pattern described on pg. 12 as evidence for a negative relationship between switching and valence</w:t>
            </w:r>
            <w:r>
              <w:rPr>
                <w:rFonts w:ascii="Times New Roman" w:hAnsi="Times New Roman" w:cs="Times New Roman"/>
              </w:rPr>
              <w:t>, and therefore a disconfirmation of their hypothesis</w:t>
            </w:r>
            <w:r w:rsidRPr="00A776E7">
              <w:rPr>
                <w:rFonts w:ascii="Times New Roman" w:hAnsi="Times New Roman" w:cs="Times New Roman"/>
              </w:rPr>
              <w:t xml:space="preserve">?  No, for several reasons.  The simplest reason is that they report a similar analysis for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(pg. 17) in which the significance of the positive and negative slopes is reversed.  </w:t>
            </w:r>
          </w:p>
          <w:p w14:paraId="6AC49B9D" w14:textId="77777777" w:rsidR="00013126" w:rsidRPr="00A776E7" w:rsidRDefault="00013126" w:rsidP="003C56B2">
            <w:pPr>
              <w:tabs>
                <w:tab w:val="left" w:pos="2287"/>
              </w:tabs>
              <w:rPr>
                <w:rFonts w:ascii="Times New Roman" w:hAnsi="Times New Roman" w:cs="Times New Roman"/>
              </w:rPr>
            </w:pPr>
          </w:p>
          <w:p w14:paraId="1392C4EF" w14:textId="77777777" w:rsidR="00013126"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A second reason why this paradoxical-seeming pattern should not be interpreted as a complex, unpredicted, self-contradictory effect of switching on word valence: The knot unravels if we consider this pattern </w:t>
            </w:r>
            <w:r>
              <w:rPr>
                <w:rFonts w:ascii="Times New Roman" w:hAnsi="Times New Roman" w:cs="Times New Roman"/>
              </w:rPr>
              <w:t>may not be a</w:t>
            </w:r>
            <w:r w:rsidRPr="00A776E7">
              <w:rPr>
                <w:rFonts w:ascii="Times New Roman" w:hAnsi="Times New Roman" w:cs="Times New Roman"/>
              </w:rPr>
              <w:t xml:space="preserve"> confusing effect of hand switching, but rather </w:t>
            </w:r>
            <w:r>
              <w:rPr>
                <w:rFonts w:ascii="Times New Roman" w:hAnsi="Times New Roman" w:cs="Times New Roman"/>
              </w:rPr>
              <w:t>a straightforward</w:t>
            </w:r>
            <w:r w:rsidRPr="00A776E7">
              <w:rPr>
                <w:rFonts w:ascii="Times New Roman" w:hAnsi="Times New Roman" w:cs="Times New Roman"/>
              </w:rPr>
              <w:t xml:space="preserve"> consequence of people’s preference for letters on the right side of the keyboard</w:t>
            </w:r>
            <w:r>
              <w:rPr>
                <w:rFonts w:ascii="Times New Roman" w:hAnsi="Times New Roman" w:cs="Times New Roman"/>
              </w:rPr>
              <w:t>.</w:t>
            </w:r>
          </w:p>
          <w:p w14:paraId="0099BF59" w14:textId="77777777" w:rsidR="00013126" w:rsidRDefault="00013126" w:rsidP="003C56B2">
            <w:pPr>
              <w:tabs>
                <w:tab w:val="left" w:pos="2287"/>
              </w:tabs>
              <w:rPr>
                <w:rFonts w:ascii="Times New Roman" w:hAnsi="Times New Roman" w:cs="Times New Roman"/>
              </w:rPr>
            </w:pPr>
          </w:p>
          <w:p w14:paraId="254E677D" w14:textId="77777777" w:rsidR="00013126" w:rsidRPr="00A776E7" w:rsidRDefault="00013126" w:rsidP="003C56B2">
            <w:pPr>
              <w:tabs>
                <w:tab w:val="left" w:pos="2287"/>
              </w:tabs>
              <w:rPr>
                <w:rFonts w:ascii="Times New Roman" w:hAnsi="Times New Roman" w:cs="Times New Roman"/>
              </w:rPr>
            </w:pPr>
            <w:r>
              <w:rPr>
                <w:rFonts w:ascii="Times New Roman" w:hAnsi="Times New Roman" w:cs="Times New Roman"/>
              </w:rPr>
              <w:t>The authors offered an</w:t>
            </w:r>
            <w:r w:rsidRPr="00A776E7">
              <w:rPr>
                <w:rFonts w:ascii="Times New Roman" w:hAnsi="Times New Roman" w:cs="Times New Roman"/>
              </w:rPr>
              <w:t xml:space="preserve"> astute </w:t>
            </w:r>
            <w:r>
              <w:rPr>
                <w:rFonts w:ascii="Times New Roman" w:hAnsi="Times New Roman" w:cs="Times New Roman"/>
              </w:rPr>
              <w:t>description</w:t>
            </w:r>
            <w:r w:rsidRPr="00A776E7">
              <w:rPr>
                <w:rFonts w:ascii="Times New Roman" w:hAnsi="Times New Roman" w:cs="Times New Roman"/>
              </w:rPr>
              <w:t xml:space="preserve"> of this post-hoc finding: For words typed primarily on the left of the keyboard, people want to switch – that is, they want to switch to using letters on the right side.  But for words typed primarily on the right of the keyboard, people do not want to switch – they want to keep using letters on the right side.  In other words, there is a Right Side Advantage!  </w:t>
            </w:r>
          </w:p>
          <w:p w14:paraId="4BE4FC0E" w14:textId="77777777" w:rsidR="00013126" w:rsidRPr="00A776E7" w:rsidRDefault="00013126" w:rsidP="003C56B2">
            <w:pPr>
              <w:tabs>
                <w:tab w:val="left" w:pos="2287"/>
              </w:tabs>
              <w:rPr>
                <w:rFonts w:ascii="Times New Roman" w:hAnsi="Times New Roman" w:cs="Times New Roman"/>
              </w:rPr>
            </w:pPr>
          </w:p>
          <w:p w14:paraId="2AA67BAB" w14:textId="77777777" w:rsidR="00013126" w:rsidRPr="00A776E7" w:rsidRDefault="00013126" w:rsidP="003C56B2">
            <w:pPr>
              <w:tabs>
                <w:tab w:val="left" w:pos="2287"/>
              </w:tabs>
              <w:rPr>
                <w:rFonts w:ascii="Times New Roman" w:hAnsi="Times New Roman" w:cs="Times New Roman"/>
              </w:rPr>
            </w:pPr>
            <w:r>
              <w:rPr>
                <w:rFonts w:ascii="Times New Roman" w:hAnsi="Times New Roman" w:cs="Times New Roman"/>
              </w:rPr>
              <w:t>I suspect all</w:t>
            </w:r>
            <w:r w:rsidRPr="00A776E7">
              <w:rPr>
                <w:rFonts w:ascii="Times New Roman" w:hAnsi="Times New Roman" w:cs="Times New Roman"/>
              </w:rPr>
              <w:t xml:space="preserve"> that this interaction of </w:t>
            </w:r>
            <w:r>
              <w:rPr>
                <w:rFonts w:ascii="Times New Roman" w:hAnsi="Times New Roman" w:cs="Times New Roman"/>
              </w:rPr>
              <w:t>S</w:t>
            </w:r>
            <w:r w:rsidRPr="00A776E7">
              <w:rPr>
                <w:rFonts w:ascii="Times New Roman" w:hAnsi="Times New Roman" w:cs="Times New Roman"/>
              </w:rPr>
              <w:t>witching with RSA shows is that people prefer to type on the right side of the keyboard: thus, words that start on the left and switch to the right (making the</w:t>
            </w:r>
            <w:r>
              <w:rPr>
                <w:rFonts w:ascii="Times New Roman" w:hAnsi="Times New Roman" w:cs="Times New Roman"/>
              </w:rPr>
              <w:t xml:space="preserve"> words</w:t>
            </w:r>
            <w:r w:rsidRPr="00A776E7">
              <w:rPr>
                <w:rFonts w:ascii="Times New Roman" w:hAnsi="Times New Roman" w:cs="Times New Roman"/>
              </w:rPr>
              <w:t xml:space="preserve"> less left-biased) tend to get more positive valence ratings, as do words that start on the right and stay there (maintaining their right bias).  In summary, this apparent influence of switching is, most likely, just a consequence of people’s preference for words typed with more letters on the right than on the left.  The RSA is the only principle needed to predict this pattern.  </w:t>
            </w:r>
          </w:p>
          <w:p w14:paraId="4FE3115B" w14:textId="77777777" w:rsidR="00013126" w:rsidRPr="00A776E7" w:rsidRDefault="00013126" w:rsidP="003C56B2">
            <w:pPr>
              <w:tabs>
                <w:tab w:val="left" w:pos="2287"/>
              </w:tabs>
              <w:rPr>
                <w:rFonts w:ascii="Times New Roman" w:hAnsi="Times New Roman" w:cs="Times New Roman"/>
              </w:rPr>
            </w:pPr>
          </w:p>
          <w:p w14:paraId="551DBFC7"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A third, much simpler reason why the RSA x Switching effect is not interpretable in the way the authors hoped (or at all): It is not reliable.  It was not significant in </w:t>
            </w:r>
            <w:r w:rsidRPr="00A776E7">
              <w:rPr>
                <w:rFonts w:ascii="Times New Roman" w:hAnsi="Times New Roman" w:cs="Times New Roman"/>
                <w:i/>
              </w:rPr>
              <w:t>any</w:t>
            </w:r>
            <w:r w:rsidRPr="00A776E7">
              <w:rPr>
                <w:rFonts w:ascii="Times New Roman" w:hAnsi="Times New Roman" w:cs="Times New Roman"/>
              </w:rPr>
              <w:t xml:space="preserve"> of the 5 existing corpora that they tested.  It was only significant in 2 data sets: the combination of the 5 corpora, and the new corpus created for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And as I’ll explain below, neither of these data sets should be analyzed, at all.  </w:t>
            </w:r>
          </w:p>
          <w:p w14:paraId="71530876" w14:textId="77777777" w:rsidR="00013126" w:rsidRPr="00A776E7" w:rsidRDefault="00013126" w:rsidP="003C56B2">
            <w:pPr>
              <w:tabs>
                <w:tab w:val="left" w:pos="2287"/>
              </w:tabs>
              <w:rPr>
                <w:rFonts w:ascii="Times New Roman" w:hAnsi="Times New Roman" w:cs="Times New Roman"/>
              </w:rPr>
            </w:pPr>
          </w:p>
          <w:p w14:paraId="19788889" w14:textId="77777777" w:rsidR="00013126" w:rsidRDefault="00013126" w:rsidP="003C31D8">
            <w:pPr>
              <w:tabs>
                <w:tab w:val="left" w:pos="2287"/>
              </w:tabs>
            </w:pPr>
          </w:p>
        </w:tc>
        <w:tc>
          <w:tcPr>
            <w:tcW w:w="4320" w:type="dxa"/>
          </w:tcPr>
          <w:p w14:paraId="401AB860" w14:textId="77777777" w:rsidR="00013126" w:rsidRDefault="00013126"/>
        </w:tc>
        <w:tc>
          <w:tcPr>
            <w:tcW w:w="1170" w:type="dxa"/>
          </w:tcPr>
          <w:p w14:paraId="5C201516" w14:textId="77777777" w:rsidR="00013126" w:rsidRDefault="00013126"/>
        </w:tc>
      </w:tr>
      <w:tr w:rsidR="00013126" w14:paraId="18C968B0" w14:textId="77777777" w:rsidTr="003C56B2">
        <w:tc>
          <w:tcPr>
            <w:tcW w:w="4338" w:type="dxa"/>
          </w:tcPr>
          <w:p w14:paraId="0938FD04" w14:textId="77777777" w:rsidR="00013126" w:rsidRPr="00A776E7" w:rsidRDefault="00013126" w:rsidP="003C31D8">
            <w:pPr>
              <w:tabs>
                <w:tab w:val="left" w:pos="2287"/>
              </w:tabs>
              <w:rPr>
                <w:rFonts w:ascii="Times New Roman" w:hAnsi="Times New Roman" w:cs="Times New Roman"/>
              </w:rPr>
            </w:pPr>
            <w:r w:rsidRPr="001D673B">
              <w:rPr>
                <w:rFonts w:ascii="Times New Roman" w:hAnsi="Times New Roman" w:cs="Times New Roman"/>
                <w:u w:val="single"/>
              </w:rPr>
              <w:t>Combination of the 5 existing corpora.</w:t>
            </w:r>
            <w:r w:rsidRPr="00A776E7">
              <w:rPr>
                <w:rFonts w:ascii="Times New Roman" w:hAnsi="Times New Roman" w:cs="Times New Roman"/>
                <w:b/>
              </w:rPr>
              <w:t xml:space="preserve">  </w:t>
            </w:r>
            <w:r w:rsidRPr="00A776E7">
              <w:rPr>
                <w:rFonts w:ascii="Times New Roman" w:hAnsi="Times New Roman" w:cs="Times New Roman"/>
              </w:rPr>
              <w:t>The motivation to combine these corpora is clear: the predicted effect of Switch was only significant in 1 of the 5 the individual corpora.  Unfortunately, there is no way to combine these corpora sensibly.  The data were collected under wildly different conditions, with different populations, and very</w:t>
            </w:r>
            <w:r>
              <w:rPr>
                <w:rFonts w:ascii="Times New Roman" w:hAnsi="Times New Roman" w:cs="Times New Roman"/>
              </w:rPr>
              <w:t xml:space="preserve"> different rating scales: How can</w:t>
            </w:r>
            <w:r w:rsidRPr="00A776E7">
              <w:rPr>
                <w:rFonts w:ascii="Times New Roman" w:hAnsi="Times New Roman" w:cs="Times New Roman"/>
              </w:rPr>
              <w:t xml:space="preserve"> we know how ratings on one scale correspond to ratings on the others?  </w:t>
            </w:r>
          </w:p>
          <w:p w14:paraId="6A4F2C30" w14:textId="77777777" w:rsidR="00013126" w:rsidRPr="00A776E7" w:rsidRDefault="00013126" w:rsidP="003C31D8">
            <w:pPr>
              <w:tabs>
                <w:tab w:val="left" w:pos="2287"/>
              </w:tabs>
              <w:rPr>
                <w:rFonts w:ascii="Times New Roman" w:hAnsi="Times New Roman" w:cs="Times New Roman"/>
              </w:rPr>
            </w:pPr>
          </w:p>
          <w:p w14:paraId="7A5F0DF1" w14:textId="77777777" w:rsidR="00013126" w:rsidRPr="00A776E7" w:rsidRDefault="00013126" w:rsidP="003C31D8">
            <w:pPr>
              <w:tabs>
                <w:tab w:val="left" w:pos="2287"/>
              </w:tabs>
              <w:rPr>
                <w:rFonts w:ascii="Times New Roman" w:hAnsi="Times New Roman" w:cs="Times New Roman"/>
              </w:rPr>
            </w:pPr>
            <w:r w:rsidRPr="00A776E7">
              <w:rPr>
                <w:rFonts w:ascii="Times New Roman" w:hAnsi="Times New Roman" w:cs="Times New Roman"/>
              </w:rPr>
              <w:t>Even if the scales were normalized, this would not solve the problem of incomparability.  Although i</w:t>
            </w:r>
            <w:r>
              <w:rPr>
                <w:rFonts w:ascii="Times New Roman" w:hAnsi="Times New Roman" w:cs="Times New Roman"/>
              </w:rPr>
              <w:t>t</w:t>
            </w:r>
            <w:r w:rsidRPr="00A776E7">
              <w:rPr>
                <w:rFonts w:ascii="Times New Roman" w:hAnsi="Times New Roman" w:cs="Times New Roman"/>
              </w:rPr>
              <w:t xml:space="preserve"> seems obvious, the corpora contained different collections of words.  Well, this matters for how </w:t>
            </w:r>
            <w:proofErr w:type="spellStart"/>
            <w:r w:rsidRPr="00A776E7">
              <w:rPr>
                <w:rFonts w:ascii="Times New Roman" w:hAnsi="Times New Roman" w:cs="Times New Roman"/>
              </w:rPr>
              <w:t>Ss</w:t>
            </w:r>
            <w:proofErr w:type="spellEnd"/>
            <w:r w:rsidRPr="00A776E7">
              <w:rPr>
                <w:rFonts w:ascii="Times New Roman" w:hAnsi="Times New Roman" w:cs="Times New Roman"/>
              </w:rPr>
              <w:t xml:space="preserve"> </w:t>
            </w:r>
            <w:r>
              <w:rPr>
                <w:rFonts w:ascii="Times New Roman" w:hAnsi="Times New Roman" w:cs="Times New Roman"/>
              </w:rPr>
              <w:t xml:space="preserve">use </w:t>
            </w:r>
            <w:r w:rsidRPr="00A776E7">
              <w:rPr>
                <w:rFonts w:ascii="Times New Roman" w:hAnsi="Times New Roman" w:cs="Times New Roman"/>
              </w:rPr>
              <w:t xml:space="preserve">the scale you give them!  </w:t>
            </w:r>
            <w:proofErr w:type="spellStart"/>
            <w:r w:rsidRPr="00A776E7">
              <w:rPr>
                <w:rFonts w:ascii="Times New Roman" w:hAnsi="Times New Roman" w:cs="Times New Roman"/>
              </w:rPr>
              <w:t>Ss</w:t>
            </w:r>
            <w:proofErr w:type="spellEnd"/>
            <w:r w:rsidRPr="00A776E7">
              <w:rPr>
                <w:rFonts w:ascii="Times New Roman" w:hAnsi="Times New Roman" w:cs="Times New Roman"/>
              </w:rPr>
              <w:t xml:space="preserve"> calibrate their ratings to the range of words they encounter, and the ranges differed drastically across corpora (e.g., AFINN includes lots of profanity; ANEW includes no profanity; </w:t>
            </w:r>
            <w:proofErr w:type="spellStart"/>
            <w:r w:rsidRPr="00A776E7">
              <w:rPr>
                <w:rFonts w:ascii="Times New Roman" w:hAnsi="Times New Roman" w:cs="Times New Roman"/>
              </w:rPr>
              <w:t>Dodds</w:t>
            </w:r>
            <w:proofErr w:type="spellEnd"/>
            <w:r w:rsidRPr="00A776E7">
              <w:rPr>
                <w:rFonts w:ascii="Times New Roman" w:hAnsi="Times New Roman" w:cs="Times New Roman"/>
              </w:rPr>
              <w:t xml:space="preserve"> included lots of bizarre unpronounceable strings like “#</w:t>
            </w:r>
            <w:proofErr w:type="spellStart"/>
            <w:r w:rsidRPr="00A776E7">
              <w:rPr>
                <w:rFonts w:ascii="Times New Roman" w:hAnsi="Times New Roman" w:cs="Times New Roman"/>
              </w:rPr>
              <w:t>ff</w:t>
            </w:r>
            <w:proofErr w:type="spellEnd"/>
            <w:r w:rsidRPr="00A776E7">
              <w:rPr>
                <w:rFonts w:ascii="Times New Roman" w:hAnsi="Times New Roman" w:cs="Times New Roman"/>
              </w:rPr>
              <w:t xml:space="preserve">”).  If a corpus includes many words with extreme valences, the ratings of words with moderate valences </w:t>
            </w:r>
            <w:r>
              <w:rPr>
                <w:rFonts w:ascii="Times New Roman" w:hAnsi="Times New Roman" w:cs="Times New Roman"/>
              </w:rPr>
              <w:t xml:space="preserve">may </w:t>
            </w:r>
            <w:r w:rsidRPr="00A776E7">
              <w:rPr>
                <w:rFonts w:ascii="Times New Roman" w:hAnsi="Times New Roman" w:cs="Times New Roman"/>
              </w:rPr>
              <w:t xml:space="preserve">get compressed in the middle of the scale; if there are few extreme words, </w:t>
            </w:r>
            <w:proofErr w:type="spellStart"/>
            <w:r w:rsidRPr="00A776E7">
              <w:rPr>
                <w:rFonts w:ascii="Times New Roman" w:hAnsi="Times New Roman" w:cs="Times New Roman"/>
              </w:rPr>
              <w:t>Ss</w:t>
            </w:r>
            <w:proofErr w:type="spellEnd"/>
            <w:r w:rsidRPr="00A776E7">
              <w:rPr>
                <w:rFonts w:ascii="Times New Roman" w:hAnsi="Times New Roman" w:cs="Times New Roman"/>
              </w:rPr>
              <w:t xml:space="preserve"> make finer distinctions between moderate words, ratings of which may expand to fill the range of values.  I can see no sensible way to combine these corpora.  </w:t>
            </w:r>
          </w:p>
          <w:p w14:paraId="2BA6D4F5" w14:textId="77777777" w:rsidR="00013126" w:rsidRPr="00A776E7" w:rsidRDefault="00013126" w:rsidP="003C31D8">
            <w:pPr>
              <w:tabs>
                <w:tab w:val="left" w:pos="2287"/>
              </w:tabs>
              <w:rPr>
                <w:rFonts w:ascii="Times New Roman" w:hAnsi="Times New Roman" w:cs="Times New Roman"/>
              </w:rPr>
            </w:pPr>
          </w:p>
          <w:p w14:paraId="3A447EF7" w14:textId="77777777" w:rsidR="00013126" w:rsidRPr="00FD676E" w:rsidRDefault="00013126" w:rsidP="00FD676E">
            <w:pPr>
              <w:tabs>
                <w:tab w:val="left" w:pos="2287"/>
              </w:tabs>
              <w:rPr>
                <w:rFonts w:ascii="Times New Roman" w:hAnsi="Times New Roman" w:cs="Times New Roman"/>
              </w:rPr>
            </w:pPr>
            <w:r w:rsidRPr="00A776E7">
              <w:rPr>
                <w:rFonts w:ascii="Times New Roman" w:hAnsi="Times New Roman" w:cs="Times New Roman"/>
              </w:rPr>
              <w:t xml:space="preserve">I’ll note that J&amp;C combined 3 of their corpora, but that was different: It was the same corpus translated and re-rated in 3 languages.  Translation equivalents of the same set of words were rated using the same scale.  And the goal of combining them was </w:t>
            </w:r>
            <w:r w:rsidRPr="00A776E7">
              <w:rPr>
                <w:rFonts w:ascii="Times New Roman" w:hAnsi="Times New Roman" w:cs="Times New Roman"/>
                <w:i/>
              </w:rPr>
              <w:t>not</w:t>
            </w:r>
            <w:r w:rsidRPr="00A776E7">
              <w:rPr>
                <w:rFonts w:ascii="Times New Roman" w:hAnsi="Times New Roman" w:cs="Times New Roman"/>
              </w:rPr>
              <w:t xml:space="preserve"> to try to squeeze some power out of failed analyses – it was to determine whether the magnitude of the QWERTY effect differed across languages.  </w:t>
            </w:r>
          </w:p>
        </w:tc>
        <w:tc>
          <w:tcPr>
            <w:tcW w:w="4320" w:type="dxa"/>
          </w:tcPr>
          <w:p w14:paraId="70C799E7" w14:textId="77777777" w:rsidR="00013126" w:rsidRDefault="00013126">
            <w:r>
              <w:t>But isn’t the whole point of this effect that it can withstand different scales and samples?</w:t>
            </w:r>
          </w:p>
        </w:tc>
        <w:tc>
          <w:tcPr>
            <w:tcW w:w="1170" w:type="dxa"/>
          </w:tcPr>
          <w:p w14:paraId="34681A65" w14:textId="77777777" w:rsidR="00013126" w:rsidRDefault="00013126"/>
        </w:tc>
      </w:tr>
      <w:tr w:rsidR="00013126" w14:paraId="658AFE9A" w14:textId="77777777" w:rsidTr="003C56B2">
        <w:tc>
          <w:tcPr>
            <w:tcW w:w="4338" w:type="dxa"/>
          </w:tcPr>
          <w:p w14:paraId="01C1F32B" w14:textId="77777777" w:rsidR="00013126" w:rsidRPr="00A776E7" w:rsidRDefault="00013126" w:rsidP="003C31D8">
            <w:pPr>
              <w:tabs>
                <w:tab w:val="left" w:pos="2287"/>
              </w:tabs>
              <w:rPr>
                <w:rFonts w:ascii="Times New Roman" w:hAnsi="Times New Roman" w:cs="Times New Roman"/>
              </w:rPr>
            </w:pPr>
            <w:r w:rsidRPr="001D673B">
              <w:rPr>
                <w:rFonts w:ascii="Times New Roman" w:hAnsi="Times New Roman" w:cs="Times New Roman"/>
                <w:u w:val="single"/>
              </w:rPr>
              <w:t xml:space="preserve">The corpus created for </w:t>
            </w:r>
            <w:proofErr w:type="spellStart"/>
            <w:r w:rsidRPr="001D673B">
              <w:rPr>
                <w:rFonts w:ascii="Times New Roman" w:hAnsi="Times New Roman" w:cs="Times New Roman"/>
                <w:u w:val="single"/>
              </w:rPr>
              <w:t>Expt</w:t>
            </w:r>
            <w:proofErr w:type="spellEnd"/>
            <w:r w:rsidRPr="001D673B">
              <w:rPr>
                <w:rFonts w:ascii="Times New Roman" w:hAnsi="Times New Roman" w:cs="Times New Roman"/>
                <w:u w:val="single"/>
              </w:rPr>
              <w:t xml:space="preserve"> 2</w:t>
            </w:r>
            <w:r w:rsidRPr="00A776E7">
              <w:rPr>
                <w:rFonts w:ascii="Times New Roman" w:hAnsi="Times New Roman" w:cs="Times New Roman"/>
                <w:b/>
              </w:rPr>
              <w:t xml:space="preserve">.  </w:t>
            </w:r>
            <w:r w:rsidRPr="00A776E7">
              <w:rPr>
                <w:rFonts w:ascii="Times New Roman" w:hAnsi="Times New Roman" w:cs="Times New Roman"/>
              </w:rPr>
              <w:t xml:space="preserve">I gave an extensive critique of Experiment 2 in my last review, which I will not repeat here.  Suffice it to say that, even though the authors obtained some significant p-values in the analyses reported here, none of the results of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w:t>
            </w:r>
            <w:proofErr w:type="gramStart"/>
            <w:r w:rsidRPr="00A776E7">
              <w:rPr>
                <w:rFonts w:ascii="Times New Roman" w:hAnsi="Times New Roman" w:cs="Times New Roman"/>
              </w:rPr>
              <w:t>can</w:t>
            </w:r>
            <w:proofErr w:type="gramEnd"/>
            <w:r w:rsidRPr="00A776E7">
              <w:rPr>
                <w:rFonts w:ascii="Times New Roman" w:hAnsi="Times New Roman" w:cs="Times New Roman"/>
              </w:rPr>
              <w:t xml:space="preserve"> be interpreted meaningfully.  Quickly, 3 reasons why not:</w:t>
            </w:r>
          </w:p>
          <w:p w14:paraId="089A7A30" w14:textId="77777777" w:rsidR="00013126" w:rsidRPr="00A776E7" w:rsidRDefault="00013126" w:rsidP="003C31D8">
            <w:pPr>
              <w:tabs>
                <w:tab w:val="left" w:pos="2287"/>
              </w:tabs>
              <w:rPr>
                <w:rFonts w:ascii="Times New Roman" w:hAnsi="Times New Roman" w:cs="Times New Roman"/>
              </w:rPr>
            </w:pPr>
          </w:p>
          <w:p w14:paraId="294E3472" w14:textId="77777777" w:rsidR="00013126" w:rsidRPr="00A776E7" w:rsidRDefault="00013126" w:rsidP="003C31D8">
            <w:pPr>
              <w:pStyle w:val="ListParagraph"/>
              <w:numPr>
                <w:ilvl w:val="0"/>
                <w:numId w:val="4"/>
              </w:numPr>
              <w:tabs>
                <w:tab w:val="left" w:pos="2287"/>
              </w:tabs>
              <w:rPr>
                <w:rFonts w:ascii="Times New Roman" w:hAnsi="Times New Roman" w:cs="Times New Roman"/>
              </w:rPr>
            </w:pPr>
            <w:r w:rsidRPr="00A776E7">
              <w:rPr>
                <w:rFonts w:ascii="Times New Roman" w:hAnsi="Times New Roman" w:cs="Times New Roman"/>
              </w:rPr>
              <w:t xml:space="preserve">We have totally insufficient information about how the corpus was constructed – especially in the present version of the paper, which omits many key details that were included in the last version: the corpus was originally constructed to have 24 bins of 10 stimuli each, half words half </w:t>
            </w:r>
            <w:proofErr w:type="spellStart"/>
            <w:r w:rsidRPr="00A776E7">
              <w:rPr>
                <w:rFonts w:ascii="Times New Roman" w:hAnsi="Times New Roman" w:cs="Times New Roman"/>
              </w:rPr>
              <w:t>pseudowords</w:t>
            </w:r>
            <w:proofErr w:type="spellEnd"/>
            <w:r w:rsidRPr="00A776E7">
              <w:rPr>
                <w:rFonts w:ascii="Times New Roman" w:hAnsi="Times New Roman" w:cs="Times New Roman"/>
              </w:rPr>
              <w:t>, varying in RSA.  How bias and expectancy effects were avoided during sample construction was not discussed in the paper.</w:t>
            </w:r>
          </w:p>
          <w:p w14:paraId="383EBBF1" w14:textId="77777777" w:rsidR="00013126" w:rsidRPr="00A776E7" w:rsidRDefault="00013126" w:rsidP="003C31D8">
            <w:pPr>
              <w:pStyle w:val="ListParagraph"/>
              <w:tabs>
                <w:tab w:val="left" w:pos="2287"/>
              </w:tabs>
              <w:rPr>
                <w:rFonts w:ascii="Times New Roman" w:hAnsi="Times New Roman" w:cs="Times New Roman"/>
              </w:rPr>
            </w:pPr>
          </w:p>
          <w:p w14:paraId="59BCE288" w14:textId="77777777" w:rsidR="00013126" w:rsidRPr="00A776E7" w:rsidRDefault="00013126" w:rsidP="003C31D8">
            <w:pPr>
              <w:pStyle w:val="ListParagraph"/>
              <w:numPr>
                <w:ilvl w:val="0"/>
                <w:numId w:val="4"/>
              </w:numPr>
              <w:tabs>
                <w:tab w:val="left" w:pos="2287"/>
              </w:tabs>
              <w:rPr>
                <w:rFonts w:ascii="Times New Roman" w:hAnsi="Times New Roman" w:cs="Times New Roman"/>
              </w:rPr>
            </w:pPr>
            <w:r w:rsidRPr="00A776E7">
              <w:rPr>
                <w:rFonts w:ascii="Times New Roman" w:hAnsi="Times New Roman" w:cs="Times New Roman"/>
              </w:rPr>
              <w:t xml:space="preserve">Even if sampling procedures were unbiased, the resulting corpus is not appropriate for the present purposes, for two reasons.  First, the hand-tailored balanced distribution of RSA’s (i.e., 10 words in each RSA bin) bears no resemblance to the distribution of RSA’s in any preexisting corpus, or to the distribution of RSA’s in words as people ordinarily use them.  Second, the N’s are tiny.  120 real words (an order of magnitude smaller than J&amp;C’s smallest corpus) and 120 </w:t>
            </w:r>
            <w:proofErr w:type="spellStart"/>
            <w:r w:rsidRPr="00A776E7">
              <w:rPr>
                <w:rFonts w:ascii="Times New Roman" w:hAnsi="Times New Roman" w:cs="Times New Roman"/>
              </w:rPr>
              <w:t>pseudowords</w:t>
            </w:r>
            <w:proofErr w:type="spellEnd"/>
            <w:r w:rsidRPr="00A776E7">
              <w:rPr>
                <w:rFonts w:ascii="Times New Roman" w:hAnsi="Times New Roman" w:cs="Times New Roman"/>
              </w:rPr>
              <w:t xml:space="preserve"> (2 orders of magnitude smaller than J&amp;C’s </w:t>
            </w:r>
            <w:proofErr w:type="spellStart"/>
            <w:r w:rsidRPr="00A776E7">
              <w:rPr>
                <w:rFonts w:ascii="Times New Roman" w:hAnsi="Times New Roman" w:cs="Times New Roman"/>
              </w:rPr>
              <w:t>pseudoword</w:t>
            </w:r>
            <w:proofErr w:type="spellEnd"/>
            <w:r w:rsidRPr="00A776E7">
              <w:rPr>
                <w:rFonts w:ascii="Times New Roman" w:hAnsi="Times New Roman" w:cs="Times New Roman"/>
              </w:rPr>
              <w:t xml:space="preserve"> corpus).  For these reasons, it would be very hard to make an argument for the generalizability of any results obtained in this corpus.  </w:t>
            </w:r>
          </w:p>
          <w:p w14:paraId="3E4B52A0" w14:textId="77777777" w:rsidR="00013126" w:rsidRPr="00A776E7" w:rsidRDefault="00013126" w:rsidP="003C31D8">
            <w:pPr>
              <w:tabs>
                <w:tab w:val="left" w:pos="2287"/>
              </w:tabs>
              <w:rPr>
                <w:rFonts w:ascii="Times New Roman" w:hAnsi="Times New Roman" w:cs="Times New Roman"/>
              </w:rPr>
            </w:pPr>
          </w:p>
          <w:p w14:paraId="6AAD8815" w14:textId="77777777" w:rsidR="00013126" w:rsidRPr="00A776E7" w:rsidRDefault="00013126" w:rsidP="003C31D8">
            <w:pPr>
              <w:pStyle w:val="ListParagraph"/>
              <w:numPr>
                <w:ilvl w:val="0"/>
                <w:numId w:val="4"/>
              </w:numPr>
              <w:tabs>
                <w:tab w:val="left" w:pos="2287"/>
              </w:tabs>
              <w:rPr>
                <w:rFonts w:ascii="Times New Roman" w:hAnsi="Times New Roman" w:cs="Times New Roman"/>
              </w:rPr>
            </w:pPr>
            <w:r w:rsidRPr="00A776E7">
              <w:rPr>
                <w:rFonts w:ascii="Times New Roman" w:hAnsi="Times New Roman" w:cs="Times New Roman"/>
              </w:rPr>
              <w:t xml:space="preserve">The results changed COMPLETELY from the previous submission to this one.  The original paper claimed to be a failure to replicate the QWERTY effect -- in the same data that are now called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and which now show highly significant effects of RSA </w:t>
            </w:r>
            <w:r>
              <w:rPr>
                <w:rFonts w:ascii="Times New Roman" w:hAnsi="Times New Roman" w:cs="Times New Roman"/>
              </w:rPr>
              <w:t>in all analyses</w:t>
            </w:r>
            <w:r w:rsidRPr="00A776E7">
              <w:rPr>
                <w:rFonts w:ascii="Times New Roman" w:hAnsi="Times New Roman" w:cs="Times New Roman"/>
              </w:rPr>
              <w:t xml:space="preserve">.  The present analyses are far more appropriate than the initial analyses, so I have more confidence in these analyses than in the last set submitted.  </w:t>
            </w:r>
            <w:r w:rsidRPr="00D12222">
              <w:rPr>
                <w:rFonts w:ascii="Cambria" w:hAnsi="Cambria"/>
              </w:rPr>
              <w:t xml:space="preserve">But </w:t>
            </w:r>
            <w:r>
              <w:rPr>
                <w:rFonts w:ascii="Cambria" w:hAnsi="Cambria"/>
              </w:rPr>
              <w:t xml:space="preserve">it is not confidence </w:t>
            </w:r>
            <w:r w:rsidRPr="00D12222">
              <w:rPr>
                <w:rFonts w:ascii="Cambria" w:hAnsi="Cambria"/>
              </w:rPr>
              <w:t>inspiring</w:t>
            </w:r>
            <w:r>
              <w:rPr>
                <w:rFonts w:ascii="Cambria" w:hAnsi="Cambria"/>
              </w:rPr>
              <w:t xml:space="preserve"> that</w:t>
            </w:r>
            <w:r w:rsidRPr="00D12222">
              <w:rPr>
                <w:rFonts w:ascii="Cambria" w:hAnsi="Cambria"/>
              </w:rPr>
              <w:t xml:space="preserve"> the results totally reversed from one draft to the next</w:t>
            </w:r>
            <w:r>
              <w:rPr>
                <w:rFonts w:ascii="Cambria" w:hAnsi="Cambria"/>
              </w:rPr>
              <w:t xml:space="preserve">. </w:t>
            </w:r>
            <w:r w:rsidRPr="00D12222">
              <w:rPr>
                <w:rFonts w:ascii="Cambria" w:hAnsi="Cambria"/>
              </w:rPr>
              <w:t xml:space="preserve"> </w:t>
            </w:r>
          </w:p>
          <w:p w14:paraId="1E4A842B" w14:textId="77777777" w:rsidR="00013126" w:rsidRPr="001D673B" w:rsidRDefault="00013126" w:rsidP="003C31D8">
            <w:pPr>
              <w:tabs>
                <w:tab w:val="left" w:pos="2287"/>
              </w:tabs>
              <w:rPr>
                <w:rFonts w:ascii="Times New Roman" w:hAnsi="Times New Roman" w:cs="Times New Roman"/>
                <w:u w:val="single"/>
              </w:rPr>
            </w:pPr>
          </w:p>
        </w:tc>
        <w:tc>
          <w:tcPr>
            <w:tcW w:w="4320" w:type="dxa"/>
          </w:tcPr>
          <w:p w14:paraId="2BBD26BC" w14:textId="77777777" w:rsidR="00013126" w:rsidRDefault="00013126">
            <w:r>
              <w:t xml:space="preserve">Ugh. </w:t>
            </w:r>
          </w:p>
        </w:tc>
        <w:tc>
          <w:tcPr>
            <w:tcW w:w="1170" w:type="dxa"/>
          </w:tcPr>
          <w:p w14:paraId="1283CE38" w14:textId="77777777" w:rsidR="00013126" w:rsidRDefault="00013126"/>
        </w:tc>
      </w:tr>
      <w:tr w:rsidR="00013126" w14:paraId="492E4E27" w14:textId="77777777" w:rsidTr="003C56B2">
        <w:tc>
          <w:tcPr>
            <w:tcW w:w="4338" w:type="dxa"/>
          </w:tcPr>
          <w:p w14:paraId="205645FF" w14:textId="77777777" w:rsidR="00013126" w:rsidRPr="00A776E7" w:rsidRDefault="00013126" w:rsidP="003C56B2">
            <w:pPr>
              <w:tabs>
                <w:tab w:val="left" w:pos="2287"/>
              </w:tabs>
              <w:rPr>
                <w:rFonts w:ascii="Times New Roman" w:hAnsi="Times New Roman" w:cs="Times New Roman"/>
                <w:b/>
              </w:rPr>
            </w:pPr>
            <w:r>
              <w:rPr>
                <w:rFonts w:ascii="Times New Roman" w:hAnsi="Times New Roman" w:cs="Times New Roman"/>
                <w:b/>
              </w:rPr>
              <w:t xml:space="preserve">Analysis of </w:t>
            </w:r>
            <w:r w:rsidRPr="00A776E7">
              <w:rPr>
                <w:rFonts w:ascii="Times New Roman" w:hAnsi="Times New Roman" w:cs="Times New Roman"/>
                <w:b/>
              </w:rPr>
              <w:t>Typing speed</w:t>
            </w:r>
          </w:p>
          <w:p w14:paraId="28C7F844"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In </w:t>
            </w:r>
            <w:proofErr w:type="spellStart"/>
            <w:r w:rsidRPr="00A776E7">
              <w:rPr>
                <w:rFonts w:ascii="Times New Roman" w:hAnsi="Times New Roman" w:cs="Times New Roman"/>
              </w:rPr>
              <w:t>Expt</w:t>
            </w:r>
            <w:proofErr w:type="spellEnd"/>
            <w:r w:rsidRPr="00A776E7">
              <w:rPr>
                <w:rFonts w:ascii="Times New Roman" w:hAnsi="Times New Roman" w:cs="Times New Roman"/>
              </w:rPr>
              <w:t xml:space="preserve"> 2, the authors collected Typing Speed as an index of typing expertise.  When they claim to have found effects of “expertise” on valence in the title, abstract, etc. they are referring to a 3-way interaction of Typing Speed </w:t>
            </w:r>
            <w:proofErr w:type="gramStart"/>
            <w:r w:rsidRPr="00A776E7">
              <w:rPr>
                <w:rFonts w:ascii="Times New Roman" w:hAnsi="Times New Roman" w:cs="Times New Roman"/>
              </w:rPr>
              <w:t>x  Switch</w:t>
            </w:r>
            <w:proofErr w:type="gramEnd"/>
            <w:r w:rsidRPr="00A776E7">
              <w:rPr>
                <w:rFonts w:ascii="Times New Roman" w:hAnsi="Times New Roman" w:cs="Times New Roman"/>
              </w:rPr>
              <w:t xml:space="preserve"> x RSA.  This interaction was not predicted – nor has it been adequately explained.  (Neither was the even more complex 4-way interaction with speed.)  </w:t>
            </w:r>
          </w:p>
          <w:p w14:paraId="1A8C1E20" w14:textId="77777777" w:rsidR="00013126" w:rsidRPr="00A776E7" w:rsidRDefault="00013126" w:rsidP="003C56B2">
            <w:pPr>
              <w:tabs>
                <w:tab w:val="left" w:pos="2287"/>
              </w:tabs>
              <w:rPr>
                <w:rFonts w:ascii="Times New Roman" w:hAnsi="Times New Roman" w:cs="Times New Roman"/>
              </w:rPr>
            </w:pPr>
          </w:p>
          <w:p w14:paraId="0C6C67CD"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The authors explore this effect by binning RSA and Typing Speed, and finding that, within negative RSA real words only (a</w:t>
            </w:r>
            <w:r>
              <w:rPr>
                <w:rFonts w:ascii="Times New Roman" w:hAnsi="Times New Roman" w:cs="Times New Roman"/>
              </w:rPr>
              <w:t>n unlicensed</w:t>
            </w:r>
            <w:r w:rsidRPr="00A776E7">
              <w:rPr>
                <w:rFonts w:ascii="Times New Roman" w:hAnsi="Times New Roman" w:cs="Times New Roman"/>
              </w:rPr>
              <w:t xml:space="preserve"> post-hoc sub-division of the data), the effect of Switch on Valence was modulated by Typing Speed. However, based on description</w:t>
            </w:r>
            <w:r>
              <w:rPr>
                <w:rFonts w:ascii="Times New Roman" w:hAnsi="Times New Roman" w:cs="Times New Roman"/>
              </w:rPr>
              <w:t xml:space="preserve">s of </w:t>
            </w:r>
            <w:r w:rsidRPr="00A776E7">
              <w:rPr>
                <w:rFonts w:ascii="Times New Roman" w:hAnsi="Times New Roman" w:cs="Times New Roman"/>
              </w:rPr>
              <w:t>the stimulus construction in the methods</w:t>
            </w:r>
            <w:r>
              <w:rPr>
                <w:rFonts w:ascii="Times New Roman" w:hAnsi="Times New Roman" w:cs="Times New Roman"/>
              </w:rPr>
              <w:t xml:space="preserve"> sections</w:t>
            </w:r>
            <w:r w:rsidRPr="00A776E7">
              <w:rPr>
                <w:rFonts w:ascii="Times New Roman" w:hAnsi="Times New Roman" w:cs="Times New Roman"/>
              </w:rPr>
              <w:t xml:space="preserve"> of this submission and the last, I infer that there were only 40 real words with negative RSA in the entire sample – far too few to support a generalizable claim that either Switches or Typing Speed is related to Valence, especially given the null effects of Switches in the other larger corpora. </w:t>
            </w:r>
          </w:p>
          <w:p w14:paraId="35D6E376" w14:textId="77777777" w:rsidR="00013126" w:rsidRPr="00A776E7" w:rsidRDefault="00013126" w:rsidP="003C56B2">
            <w:pPr>
              <w:tabs>
                <w:tab w:val="left" w:pos="2287"/>
              </w:tabs>
              <w:rPr>
                <w:rFonts w:ascii="Times New Roman" w:hAnsi="Times New Roman" w:cs="Times New Roman"/>
              </w:rPr>
            </w:pPr>
          </w:p>
          <w:p w14:paraId="0FE1045B"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But the problems with interpreting this effect as support for the authors’ conjecture about expertise get much worse.  Even if the interaction of Typing Speed and Switches could be t</w:t>
            </w:r>
            <w:r>
              <w:rPr>
                <w:rFonts w:ascii="Times New Roman" w:hAnsi="Times New Roman" w:cs="Times New Roman"/>
              </w:rPr>
              <w:t>rusted -- it goes the wrong way.</w:t>
            </w:r>
            <w:r w:rsidRPr="00A776E7">
              <w:rPr>
                <w:rFonts w:ascii="Times New Roman" w:hAnsi="Times New Roman" w:cs="Times New Roman"/>
              </w:rPr>
              <w:t xml:space="preserve">  Poor typ</w:t>
            </w:r>
            <w:r>
              <w:rPr>
                <w:rFonts w:ascii="Times New Roman" w:hAnsi="Times New Roman" w:cs="Times New Roman"/>
              </w:rPr>
              <w:t>ist</w:t>
            </w:r>
            <w:r w:rsidRPr="00A776E7">
              <w:rPr>
                <w:rFonts w:ascii="Times New Roman" w:hAnsi="Times New Roman" w:cs="Times New Roman"/>
              </w:rPr>
              <w:t xml:space="preserve">s showed the </w:t>
            </w:r>
            <w:r w:rsidRPr="00A776E7">
              <w:rPr>
                <w:rFonts w:ascii="Times New Roman" w:hAnsi="Times New Roman" w:cs="Times New Roman"/>
                <w:i/>
              </w:rPr>
              <w:t>strongest</w:t>
            </w:r>
            <w:r w:rsidRPr="00A776E7">
              <w:rPr>
                <w:rFonts w:ascii="Times New Roman" w:hAnsi="Times New Roman" w:cs="Times New Roman"/>
              </w:rPr>
              <w:t xml:space="preserve"> effect of Switches, followed by mediocre typ</w:t>
            </w:r>
            <w:r>
              <w:rPr>
                <w:rFonts w:ascii="Times New Roman" w:hAnsi="Times New Roman" w:cs="Times New Roman"/>
              </w:rPr>
              <w:t>ist</w:t>
            </w:r>
            <w:r w:rsidRPr="00A776E7">
              <w:rPr>
                <w:rFonts w:ascii="Times New Roman" w:hAnsi="Times New Roman" w:cs="Times New Roman"/>
              </w:rPr>
              <w:t>s and then expert typ</w:t>
            </w:r>
            <w:r>
              <w:rPr>
                <w:rFonts w:ascii="Times New Roman" w:hAnsi="Times New Roman" w:cs="Times New Roman"/>
              </w:rPr>
              <w:t>ist</w:t>
            </w:r>
            <w:r w:rsidRPr="00A776E7">
              <w:rPr>
                <w:rFonts w:ascii="Times New Roman" w:hAnsi="Times New Roman" w:cs="Times New Roman"/>
              </w:rPr>
              <w:t>s. The authors cite studies s</w:t>
            </w:r>
            <w:r>
              <w:rPr>
                <w:rFonts w:ascii="Times New Roman" w:hAnsi="Times New Roman" w:cs="Times New Roman"/>
              </w:rPr>
              <w:t>howing that effects of bodily experience</w:t>
            </w:r>
            <w:r w:rsidRPr="00A776E7">
              <w:rPr>
                <w:rFonts w:ascii="Times New Roman" w:hAnsi="Times New Roman" w:cs="Times New Roman"/>
              </w:rPr>
              <w:t xml:space="preserve"> are often stronger (or are only present) in experts who have more motor experience in the domain of study.  Specifically, </w:t>
            </w:r>
            <w:proofErr w:type="spellStart"/>
            <w:r w:rsidRPr="00A776E7">
              <w:rPr>
                <w:rFonts w:ascii="Times New Roman" w:hAnsi="Times New Roman" w:cs="Times New Roman"/>
              </w:rPr>
              <w:t>Beilock</w:t>
            </w:r>
            <w:proofErr w:type="spellEnd"/>
            <w:r w:rsidRPr="00A776E7">
              <w:rPr>
                <w:rFonts w:ascii="Times New Roman" w:hAnsi="Times New Roman" w:cs="Times New Roman"/>
              </w:rPr>
              <w:t xml:space="preserve"> &amp; Holt (2007) found their typing fluency-valence effect </w:t>
            </w:r>
            <w:r>
              <w:rPr>
                <w:rFonts w:ascii="Times New Roman" w:hAnsi="Times New Roman" w:cs="Times New Roman"/>
              </w:rPr>
              <w:t>only</w:t>
            </w:r>
            <w:r w:rsidRPr="00A776E7">
              <w:rPr>
                <w:rFonts w:ascii="Times New Roman" w:hAnsi="Times New Roman" w:cs="Times New Roman"/>
              </w:rPr>
              <w:t xml:space="preserve"> in expert typists. The results reported here show the opposite: Experts had the weakest effects, and novices the strongest. </w:t>
            </w:r>
          </w:p>
          <w:p w14:paraId="4670CC68" w14:textId="77777777" w:rsidR="00013126" w:rsidRPr="00A776E7" w:rsidRDefault="00013126" w:rsidP="003C56B2">
            <w:pPr>
              <w:tabs>
                <w:tab w:val="left" w:pos="2287"/>
              </w:tabs>
              <w:rPr>
                <w:rFonts w:ascii="Times New Roman" w:hAnsi="Times New Roman" w:cs="Times New Roman"/>
              </w:rPr>
            </w:pPr>
          </w:p>
          <w:p w14:paraId="705E9835"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In short, there is no sense in which the typing speed data support the authors’ claim about expertise, fluency, and word valence.  If </w:t>
            </w:r>
            <w:r>
              <w:rPr>
                <w:rFonts w:ascii="Times New Roman" w:hAnsi="Times New Roman" w:cs="Times New Roman"/>
              </w:rPr>
              <w:t>they were interpretable</w:t>
            </w:r>
            <w:r w:rsidRPr="00A776E7">
              <w:rPr>
                <w:rFonts w:ascii="Times New Roman" w:hAnsi="Times New Roman" w:cs="Times New Roman"/>
              </w:rPr>
              <w:t>, they</w:t>
            </w:r>
            <w:r>
              <w:rPr>
                <w:rFonts w:ascii="Times New Roman" w:hAnsi="Times New Roman" w:cs="Times New Roman"/>
              </w:rPr>
              <w:t xml:space="preserve"> would</w:t>
            </w:r>
            <w:r w:rsidRPr="00A776E7">
              <w:rPr>
                <w:rFonts w:ascii="Times New Roman" w:hAnsi="Times New Roman" w:cs="Times New Roman"/>
              </w:rPr>
              <w:t xml:space="preserve"> argue in the opposite direction.</w:t>
            </w:r>
          </w:p>
          <w:p w14:paraId="78020EB4" w14:textId="77777777" w:rsidR="00013126" w:rsidRDefault="00013126"/>
        </w:tc>
        <w:tc>
          <w:tcPr>
            <w:tcW w:w="4320" w:type="dxa"/>
          </w:tcPr>
          <w:p w14:paraId="01FB0D80" w14:textId="77777777" w:rsidR="00013126" w:rsidRDefault="00013126"/>
        </w:tc>
        <w:tc>
          <w:tcPr>
            <w:tcW w:w="1170" w:type="dxa"/>
          </w:tcPr>
          <w:p w14:paraId="17418F97" w14:textId="77777777" w:rsidR="00013126" w:rsidRDefault="00013126"/>
        </w:tc>
      </w:tr>
      <w:tr w:rsidR="00013126" w14:paraId="44B467E0" w14:textId="77777777" w:rsidTr="003C56B2">
        <w:tc>
          <w:tcPr>
            <w:tcW w:w="4338" w:type="dxa"/>
          </w:tcPr>
          <w:p w14:paraId="107904CA" w14:textId="77777777" w:rsidR="00013126" w:rsidRPr="00A776E7" w:rsidRDefault="00013126" w:rsidP="003C56B2">
            <w:pPr>
              <w:tabs>
                <w:tab w:val="left" w:pos="2287"/>
              </w:tabs>
              <w:rPr>
                <w:rFonts w:ascii="Times New Roman" w:hAnsi="Times New Roman" w:cs="Times New Roman"/>
                <w:b/>
              </w:rPr>
            </w:pPr>
            <w:r>
              <w:rPr>
                <w:rFonts w:ascii="Times New Roman" w:hAnsi="Times New Roman" w:cs="Times New Roman"/>
                <w:b/>
              </w:rPr>
              <w:t>Analysis</w:t>
            </w:r>
            <w:r w:rsidRPr="00A776E7">
              <w:rPr>
                <w:rFonts w:ascii="Times New Roman" w:hAnsi="Times New Roman" w:cs="Times New Roman"/>
                <w:b/>
              </w:rPr>
              <w:t xml:space="preserve"> of Length and Frequency</w:t>
            </w:r>
          </w:p>
          <w:p w14:paraId="0DB96BF6"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Although the authors clearly stated that word length and letter frequency would be used as control variables (as they were in J&amp;C’s analyses), they then proceeded to treat them as predictors, and to interpret their main effects as evidence for “embodied” effects of typing on valence.  Lots of problems here.  </w:t>
            </w:r>
          </w:p>
          <w:p w14:paraId="1D6F8726" w14:textId="77777777" w:rsidR="00013126" w:rsidRPr="00A776E7" w:rsidRDefault="00013126" w:rsidP="003C56B2">
            <w:pPr>
              <w:tabs>
                <w:tab w:val="left" w:pos="2287"/>
              </w:tabs>
              <w:rPr>
                <w:rFonts w:ascii="Times New Roman" w:hAnsi="Times New Roman" w:cs="Times New Roman"/>
              </w:rPr>
            </w:pPr>
          </w:p>
          <w:p w14:paraId="5AA07AEB"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First of all, a variable </w:t>
            </w:r>
            <w:r>
              <w:rPr>
                <w:rFonts w:ascii="Times New Roman" w:hAnsi="Times New Roman" w:cs="Times New Roman"/>
              </w:rPr>
              <w:t>shouldn’t</w:t>
            </w:r>
            <w:r w:rsidRPr="00A776E7">
              <w:rPr>
                <w:rFonts w:ascii="Times New Roman" w:hAnsi="Times New Roman" w:cs="Times New Roman"/>
              </w:rPr>
              <w:t xml:space="preserve"> switch from being a control to being a factor of interest post-hoc.  Second, the effects of these variables are</w:t>
            </w:r>
            <w:r>
              <w:rPr>
                <w:rFonts w:ascii="Times New Roman" w:hAnsi="Times New Roman" w:cs="Times New Roman"/>
              </w:rPr>
              <w:t xml:space="preserve"> inconsistent </w:t>
            </w:r>
            <w:r w:rsidRPr="00A776E7">
              <w:rPr>
                <w:rFonts w:ascii="Times New Roman" w:hAnsi="Times New Roman" w:cs="Times New Roman"/>
              </w:rPr>
              <w:t xml:space="preserve">across studies.  Overall, however, there appears to be an effect of frequency on valence.  This is unsurprising: both length and frequency are known to affect likeability – that’s why J&amp;C controlled for them.  </w:t>
            </w:r>
            <w:r>
              <w:rPr>
                <w:rFonts w:ascii="Times New Roman" w:hAnsi="Times New Roman" w:cs="Times New Roman"/>
              </w:rPr>
              <w:t xml:space="preserve">But </w:t>
            </w:r>
            <w:r w:rsidRPr="00A776E7">
              <w:rPr>
                <w:rFonts w:ascii="Times New Roman" w:hAnsi="Times New Roman" w:cs="Times New Roman"/>
              </w:rPr>
              <w:t xml:space="preserve">there is no justification for interpreting any effects of length or frequency on word valence as linked to </w:t>
            </w:r>
            <w:r w:rsidRPr="005744ED">
              <w:rPr>
                <w:rFonts w:ascii="Times New Roman" w:hAnsi="Times New Roman" w:cs="Times New Roman"/>
                <w:i/>
              </w:rPr>
              <w:t>typing</w:t>
            </w:r>
            <w:r w:rsidRPr="00A776E7">
              <w:rPr>
                <w:rFonts w:ascii="Times New Roman" w:hAnsi="Times New Roman" w:cs="Times New Roman"/>
              </w:rPr>
              <w:t xml:space="preserve">.  These effects might have nothing to do with typing; they could be mediated by ease/frequency of </w:t>
            </w:r>
            <w:r w:rsidRPr="00A776E7">
              <w:rPr>
                <w:rFonts w:ascii="Times New Roman" w:hAnsi="Times New Roman" w:cs="Times New Roman"/>
                <w:i/>
              </w:rPr>
              <w:t>reading</w:t>
            </w:r>
            <w:r w:rsidRPr="00A776E7">
              <w:rPr>
                <w:rFonts w:ascii="Times New Roman" w:hAnsi="Times New Roman" w:cs="Times New Roman"/>
              </w:rPr>
              <w:t xml:space="preserve">, ease/frequency of </w:t>
            </w:r>
            <w:r w:rsidRPr="00A776E7">
              <w:rPr>
                <w:rFonts w:ascii="Times New Roman" w:hAnsi="Times New Roman" w:cs="Times New Roman"/>
                <w:i/>
              </w:rPr>
              <w:t>pronouncing</w:t>
            </w:r>
            <w:r w:rsidRPr="00A776E7">
              <w:rPr>
                <w:rFonts w:ascii="Times New Roman" w:hAnsi="Times New Roman" w:cs="Times New Roman"/>
              </w:rPr>
              <w:t xml:space="preserve">, etc.  </w:t>
            </w:r>
          </w:p>
          <w:p w14:paraId="59987976" w14:textId="77777777" w:rsidR="00013126" w:rsidRDefault="00013126"/>
        </w:tc>
        <w:tc>
          <w:tcPr>
            <w:tcW w:w="4320" w:type="dxa"/>
          </w:tcPr>
          <w:p w14:paraId="497899E1" w14:textId="77777777" w:rsidR="00013126" w:rsidRDefault="00013126"/>
        </w:tc>
        <w:tc>
          <w:tcPr>
            <w:tcW w:w="1170" w:type="dxa"/>
          </w:tcPr>
          <w:p w14:paraId="32B429CD" w14:textId="77777777" w:rsidR="00013126" w:rsidRDefault="00013126"/>
        </w:tc>
      </w:tr>
      <w:tr w:rsidR="00013126" w14:paraId="5BBCCCE9" w14:textId="77777777" w:rsidTr="003C56B2">
        <w:tc>
          <w:tcPr>
            <w:tcW w:w="4338" w:type="dxa"/>
          </w:tcPr>
          <w:p w14:paraId="5801E460" w14:textId="77777777" w:rsidR="00013126" w:rsidRPr="00A776E7" w:rsidRDefault="00013126" w:rsidP="003C56B2">
            <w:pPr>
              <w:tabs>
                <w:tab w:val="left" w:pos="2287"/>
              </w:tabs>
              <w:rPr>
                <w:rFonts w:ascii="Times New Roman" w:hAnsi="Times New Roman" w:cs="Times New Roman"/>
                <w:b/>
              </w:rPr>
            </w:pPr>
            <w:r w:rsidRPr="00A776E7">
              <w:rPr>
                <w:rFonts w:ascii="Times New Roman" w:hAnsi="Times New Roman" w:cs="Times New Roman"/>
                <w:b/>
              </w:rPr>
              <w:t>2.  The effect of RSA is reliable but not novel.</w:t>
            </w:r>
          </w:p>
          <w:p w14:paraId="5BA31535"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Overall, there are no reliable effects other than the effect of RSA on Valence: The original QWERTY effect.  All 9 of the analyses show effects of RSA in the predicted direction, controlling for Word Length and Letter Frequency (and sometimes other variables).  6 of these effects were significant; 2 were marginally significant as analyzed (in ANEW and the </w:t>
            </w:r>
            <w:proofErr w:type="spellStart"/>
            <w:r w:rsidRPr="00A776E7">
              <w:rPr>
                <w:rFonts w:ascii="Times New Roman" w:hAnsi="Times New Roman" w:cs="Times New Roman"/>
              </w:rPr>
              <w:t>Dodds</w:t>
            </w:r>
            <w:proofErr w:type="spellEnd"/>
            <w:r w:rsidRPr="00A776E7">
              <w:rPr>
                <w:rFonts w:ascii="Times New Roman" w:hAnsi="Times New Roman" w:cs="Times New Roman"/>
              </w:rPr>
              <w:t xml:space="preserve"> ‘Social Network’ corpus – however, J&amp;C have already reported that the QWERTY effect in both of these corpora is significant when Word Length, Letter Frequency, </w:t>
            </w:r>
            <w:r w:rsidRPr="00A776E7">
              <w:rPr>
                <w:rFonts w:ascii="Times New Roman" w:hAnsi="Times New Roman" w:cs="Times New Roman"/>
                <w:i/>
              </w:rPr>
              <w:t>and their interaction</w:t>
            </w:r>
            <w:r w:rsidRPr="00A776E7">
              <w:rPr>
                <w:rFonts w:ascii="Times New Roman" w:hAnsi="Times New Roman" w:cs="Times New Roman"/>
              </w:rPr>
              <w:t xml:space="preserve"> are controlled – which is how we decided </w:t>
            </w:r>
            <w:r w:rsidRPr="00A776E7">
              <w:rPr>
                <w:rFonts w:ascii="Times New Roman" w:hAnsi="Times New Roman" w:cs="Times New Roman"/>
                <w:i/>
              </w:rPr>
              <w:t>a priori</w:t>
            </w:r>
            <w:r w:rsidRPr="00A776E7">
              <w:rPr>
                <w:rFonts w:ascii="Times New Roman" w:hAnsi="Times New Roman" w:cs="Times New Roman"/>
              </w:rPr>
              <w:t xml:space="preserve"> to analyze our data).  One of the effects trended in the predicted direction but did not approach significance: this was in the Verb corpus, which was too small to be meaningfully analyzed, and did not show any significant effects</w:t>
            </w:r>
            <w:r>
              <w:rPr>
                <w:rFonts w:ascii="Times New Roman" w:hAnsi="Times New Roman" w:cs="Times New Roman"/>
              </w:rPr>
              <w:t xml:space="preserve"> --</w:t>
            </w:r>
            <w:r w:rsidRPr="00A776E7">
              <w:rPr>
                <w:rFonts w:ascii="Times New Roman" w:hAnsi="Times New Roman" w:cs="Times New Roman"/>
              </w:rPr>
              <w:t xml:space="preserve"> of any variable.</w:t>
            </w:r>
          </w:p>
          <w:p w14:paraId="1A718665" w14:textId="77777777" w:rsidR="00013126" w:rsidRPr="00A776E7" w:rsidRDefault="00013126" w:rsidP="003C56B2">
            <w:pPr>
              <w:tabs>
                <w:tab w:val="left" w:pos="2287"/>
              </w:tabs>
              <w:rPr>
                <w:rFonts w:ascii="Times New Roman" w:hAnsi="Times New Roman" w:cs="Times New Roman"/>
              </w:rPr>
            </w:pPr>
          </w:p>
          <w:p w14:paraId="103D9900" w14:textId="77777777" w:rsidR="00013126"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Are these QWERTY effect replications reportable?  Not really – certainly not in JML.  Let’s go through them.  </w:t>
            </w:r>
          </w:p>
          <w:p w14:paraId="26235358" w14:textId="77777777" w:rsidR="00013126" w:rsidRDefault="00013126" w:rsidP="003C56B2">
            <w:pPr>
              <w:tabs>
                <w:tab w:val="left" w:pos="2287"/>
              </w:tabs>
              <w:rPr>
                <w:rFonts w:ascii="Times New Roman" w:hAnsi="Times New Roman" w:cs="Times New Roman"/>
              </w:rPr>
            </w:pPr>
          </w:p>
          <w:p w14:paraId="34410F3E" w14:textId="77777777" w:rsidR="00013126" w:rsidRDefault="00013126" w:rsidP="003C56B2">
            <w:pPr>
              <w:pStyle w:val="ListParagraph"/>
              <w:numPr>
                <w:ilvl w:val="0"/>
                <w:numId w:val="3"/>
              </w:numPr>
              <w:tabs>
                <w:tab w:val="left" w:pos="2287"/>
              </w:tabs>
              <w:rPr>
                <w:rFonts w:ascii="Times New Roman" w:hAnsi="Times New Roman" w:cs="Times New Roman"/>
              </w:rPr>
            </w:pPr>
            <w:r w:rsidRPr="009D0F2A">
              <w:rPr>
                <w:rFonts w:ascii="Times New Roman" w:hAnsi="Times New Roman" w:cs="Times New Roman"/>
              </w:rPr>
              <w:t xml:space="preserve">The analyses in ANEW and AFINN cannot be reported: all of the significant (and </w:t>
            </w:r>
            <w:proofErr w:type="spellStart"/>
            <w:r w:rsidRPr="009D0F2A">
              <w:rPr>
                <w:rFonts w:ascii="Times New Roman" w:hAnsi="Times New Roman" w:cs="Times New Roman"/>
              </w:rPr>
              <w:t>nonsignificant</w:t>
            </w:r>
            <w:proofErr w:type="spellEnd"/>
            <w:r w:rsidRPr="009D0F2A">
              <w:rPr>
                <w:rFonts w:ascii="Times New Roman" w:hAnsi="Times New Roman" w:cs="Times New Roman"/>
              </w:rPr>
              <w:t xml:space="preserve">) effects have already been reported previously by J&amp;C.  </w:t>
            </w:r>
          </w:p>
          <w:p w14:paraId="3EF280CF" w14:textId="77777777" w:rsidR="00013126" w:rsidRPr="009D0F2A" w:rsidRDefault="00013126" w:rsidP="003C56B2">
            <w:pPr>
              <w:pStyle w:val="ListParagraph"/>
              <w:tabs>
                <w:tab w:val="left" w:pos="2287"/>
              </w:tabs>
              <w:rPr>
                <w:rFonts w:ascii="Times New Roman" w:hAnsi="Times New Roman" w:cs="Times New Roman"/>
              </w:rPr>
            </w:pPr>
          </w:p>
          <w:p w14:paraId="78446362" w14:textId="77777777" w:rsidR="00013126" w:rsidRDefault="00013126" w:rsidP="003C56B2">
            <w:pPr>
              <w:pStyle w:val="ListParagraph"/>
              <w:numPr>
                <w:ilvl w:val="0"/>
                <w:numId w:val="3"/>
              </w:numPr>
              <w:tabs>
                <w:tab w:val="left" w:pos="2287"/>
              </w:tabs>
              <w:rPr>
                <w:rFonts w:ascii="Times New Roman" w:hAnsi="Times New Roman" w:cs="Times New Roman"/>
              </w:rPr>
            </w:pPr>
            <w:r w:rsidRPr="009D0F2A">
              <w:rPr>
                <w:rFonts w:ascii="Times New Roman" w:hAnsi="Times New Roman" w:cs="Times New Roman"/>
              </w:rPr>
              <w:t xml:space="preserve">The </w:t>
            </w:r>
            <w:proofErr w:type="spellStart"/>
            <w:r w:rsidRPr="009D0F2A">
              <w:rPr>
                <w:rFonts w:ascii="Times New Roman" w:hAnsi="Times New Roman" w:cs="Times New Roman"/>
              </w:rPr>
              <w:t>Dodds</w:t>
            </w:r>
            <w:proofErr w:type="spellEnd"/>
            <w:r w:rsidRPr="009D0F2A">
              <w:rPr>
                <w:rFonts w:ascii="Times New Roman" w:hAnsi="Times New Roman" w:cs="Times New Roman"/>
              </w:rPr>
              <w:t xml:space="preserve"> Social Networking corpus only showed a marginal effect of RSA as analyzed, and J&amp;C have already done an analysis of this corpus showing that the effect of RSA is significant when analyzed like our other corpora. The authors are aware of this analysis, which I pointed out to them in my last review</w:t>
            </w:r>
            <w:r>
              <w:rPr>
                <w:rFonts w:ascii="Times New Roman" w:hAnsi="Times New Roman" w:cs="Times New Roman"/>
              </w:rPr>
              <w:t xml:space="preserve"> (and they cited the source in this paper)</w:t>
            </w:r>
            <w:r w:rsidRPr="009D0F2A">
              <w:rPr>
                <w:rFonts w:ascii="Times New Roman" w:hAnsi="Times New Roman" w:cs="Times New Roman"/>
              </w:rPr>
              <w:t xml:space="preserve">, </w:t>
            </w:r>
            <w:r>
              <w:rPr>
                <w:rFonts w:ascii="Times New Roman" w:hAnsi="Times New Roman" w:cs="Times New Roman"/>
              </w:rPr>
              <w:t>yet</w:t>
            </w:r>
            <w:r w:rsidRPr="009D0F2A">
              <w:rPr>
                <w:rFonts w:ascii="Times New Roman" w:hAnsi="Times New Roman" w:cs="Times New Roman"/>
              </w:rPr>
              <w:t xml:space="preserve"> they chose to present their analysis of this corpus as</w:t>
            </w:r>
            <w:r>
              <w:rPr>
                <w:rFonts w:ascii="Times New Roman" w:hAnsi="Times New Roman" w:cs="Times New Roman"/>
              </w:rPr>
              <w:t xml:space="preserve"> </w:t>
            </w:r>
            <w:r w:rsidRPr="009D0F2A">
              <w:rPr>
                <w:rFonts w:ascii="Times New Roman" w:hAnsi="Times New Roman" w:cs="Times New Roman"/>
              </w:rPr>
              <w:t xml:space="preserve">novel.  </w:t>
            </w:r>
          </w:p>
          <w:p w14:paraId="72A58CCD" w14:textId="77777777" w:rsidR="00013126" w:rsidRPr="009D0F2A" w:rsidRDefault="00013126" w:rsidP="003C56B2">
            <w:pPr>
              <w:tabs>
                <w:tab w:val="left" w:pos="2287"/>
              </w:tabs>
              <w:rPr>
                <w:rFonts w:ascii="Times New Roman" w:hAnsi="Times New Roman" w:cs="Times New Roman"/>
              </w:rPr>
            </w:pPr>
          </w:p>
          <w:p w14:paraId="54178B62" w14:textId="77777777" w:rsidR="00013126" w:rsidRDefault="00013126" w:rsidP="003C56B2">
            <w:pPr>
              <w:pStyle w:val="ListParagraph"/>
              <w:numPr>
                <w:ilvl w:val="0"/>
                <w:numId w:val="3"/>
              </w:numPr>
              <w:tabs>
                <w:tab w:val="left" w:pos="2287"/>
              </w:tabs>
              <w:rPr>
                <w:rFonts w:ascii="Times New Roman" w:hAnsi="Times New Roman" w:cs="Times New Roman"/>
              </w:rPr>
            </w:pPr>
            <w:r w:rsidRPr="009D0F2A">
              <w:rPr>
                <w:rFonts w:ascii="Times New Roman" w:hAnsi="Times New Roman" w:cs="Times New Roman"/>
              </w:rPr>
              <w:t xml:space="preserve">The Verb corpus showed no significant effects.  </w:t>
            </w:r>
          </w:p>
          <w:p w14:paraId="264B12A2" w14:textId="77777777" w:rsidR="00013126" w:rsidRPr="009D0F2A" w:rsidRDefault="00013126" w:rsidP="003C56B2">
            <w:pPr>
              <w:tabs>
                <w:tab w:val="left" w:pos="2287"/>
              </w:tabs>
              <w:rPr>
                <w:rFonts w:ascii="Times New Roman" w:hAnsi="Times New Roman" w:cs="Times New Roman"/>
              </w:rPr>
            </w:pPr>
          </w:p>
          <w:p w14:paraId="29169723" w14:textId="77777777" w:rsidR="00013126" w:rsidRPr="009D0F2A" w:rsidRDefault="00013126" w:rsidP="003C56B2">
            <w:pPr>
              <w:pStyle w:val="ListParagraph"/>
              <w:numPr>
                <w:ilvl w:val="0"/>
                <w:numId w:val="3"/>
              </w:numPr>
              <w:tabs>
                <w:tab w:val="left" w:pos="2287"/>
              </w:tabs>
              <w:rPr>
                <w:rFonts w:ascii="Times New Roman" w:hAnsi="Times New Roman" w:cs="Times New Roman"/>
              </w:rPr>
            </w:pPr>
            <w:r w:rsidRPr="009D0F2A">
              <w:rPr>
                <w:rFonts w:ascii="Times New Roman" w:hAnsi="Times New Roman" w:cs="Times New Roman"/>
              </w:rPr>
              <w:t xml:space="preserve">The combination of the 5 existing corpora is </w:t>
            </w:r>
            <w:proofErr w:type="spellStart"/>
            <w:r w:rsidRPr="009D0F2A">
              <w:rPr>
                <w:rFonts w:ascii="Times New Roman" w:hAnsi="Times New Roman" w:cs="Times New Roman"/>
              </w:rPr>
              <w:t>uninterpretable</w:t>
            </w:r>
            <w:proofErr w:type="spellEnd"/>
            <w:r w:rsidRPr="009D0F2A">
              <w:rPr>
                <w:rFonts w:ascii="Times New Roman" w:hAnsi="Times New Roman" w:cs="Times New Roman"/>
              </w:rPr>
              <w:t xml:space="preserve">.  </w:t>
            </w:r>
          </w:p>
          <w:p w14:paraId="62B0DBBA" w14:textId="77777777" w:rsidR="00013126" w:rsidRDefault="00013126" w:rsidP="003C56B2">
            <w:pPr>
              <w:pStyle w:val="ListParagraph"/>
              <w:tabs>
                <w:tab w:val="left" w:pos="2287"/>
              </w:tabs>
              <w:rPr>
                <w:rFonts w:ascii="Times New Roman" w:hAnsi="Times New Roman" w:cs="Times New Roman"/>
              </w:rPr>
            </w:pPr>
          </w:p>
          <w:p w14:paraId="35EA4962" w14:textId="77777777" w:rsidR="00013126" w:rsidRDefault="00013126" w:rsidP="003C56B2">
            <w:pPr>
              <w:pStyle w:val="ListParagraph"/>
              <w:numPr>
                <w:ilvl w:val="0"/>
                <w:numId w:val="3"/>
              </w:numPr>
              <w:tabs>
                <w:tab w:val="left" w:pos="2287"/>
              </w:tabs>
              <w:rPr>
                <w:rFonts w:ascii="Times New Roman" w:hAnsi="Times New Roman" w:cs="Times New Roman"/>
              </w:rPr>
            </w:pPr>
            <w:r w:rsidRPr="009D0F2A">
              <w:rPr>
                <w:rFonts w:ascii="Times New Roman" w:hAnsi="Times New Roman" w:cs="Times New Roman"/>
              </w:rPr>
              <w:t xml:space="preserve">Expt. 2 is </w:t>
            </w:r>
            <w:proofErr w:type="spellStart"/>
            <w:r w:rsidRPr="009D0F2A">
              <w:rPr>
                <w:rFonts w:ascii="Times New Roman" w:hAnsi="Times New Roman" w:cs="Times New Roman"/>
              </w:rPr>
              <w:t>uninterpretable</w:t>
            </w:r>
            <w:proofErr w:type="spellEnd"/>
            <w:r w:rsidRPr="009D0F2A">
              <w:rPr>
                <w:rFonts w:ascii="Times New Roman" w:hAnsi="Times New Roman" w:cs="Times New Roman"/>
              </w:rPr>
              <w:t xml:space="preserve">.  </w:t>
            </w:r>
          </w:p>
          <w:p w14:paraId="780E1422" w14:textId="77777777" w:rsidR="00013126" w:rsidRPr="000C03F3" w:rsidRDefault="00013126" w:rsidP="003C56B2">
            <w:pPr>
              <w:tabs>
                <w:tab w:val="left" w:pos="2287"/>
              </w:tabs>
              <w:rPr>
                <w:rFonts w:ascii="Times New Roman" w:hAnsi="Times New Roman" w:cs="Times New Roman"/>
              </w:rPr>
            </w:pPr>
          </w:p>
          <w:p w14:paraId="4F274CE5" w14:textId="77777777" w:rsidR="00013126" w:rsidRDefault="00013126" w:rsidP="003C56B2">
            <w:pPr>
              <w:pStyle w:val="ListParagraph"/>
              <w:numPr>
                <w:ilvl w:val="0"/>
                <w:numId w:val="3"/>
              </w:numPr>
              <w:tabs>
                <w:tab w:val="left" w:pos="2287"/>
              </w:tabs>
              <w:rPr>
                <w:rFonts w:ascii="Times New Roman" w:hAnsi="Times New Roman" w:cs="Times New Roman"/>
              </w:rPr>
            </w:pPr>
            <w:r w:rsidRPr="000C26AB">
              <w:rPr>
                <w:rFonts w:ascii="Times New Roman" w:hAnsi="Times New Roman" w:cs="Times New Roman"/>
              </w:rPr>
              <w:t xml:space="preserve">This leaves only one corpus for which there are any potentially reportable results: the ANEW extension.  Although it’s reassuring to see the original QWERTY effect replicated in a much bigger sample of words, I don’t believe this analysis provides any new insights that would allow it to stand alone as a paper.  First, it’s worth noting that Expanded ANEW encompasses Original ANEW, so this analysis is not independent of our original English ANEW analysis.  Second, the authors might be tempted to try to single out this corpus in order to make a claim about a positive effect of Hand Alternation.  They did show a significant main effect of Switch in this corpus, and there’s nothing </w:t>
            </w:r>
            <w:proofErr w:type="spellStart"/>
            <w:r w:rsidRPr="000C26AB">
              <w:rPr>
                <w:rFonts w:ascii="Times New Roman" w:hAnsi="Times New Roman" w:cs="Times New Roman"/>
              </w:rPr>
              <w:t>uninterpretable</w:t>
            </w:r>
            <w:proofErr w:type="spellEnd"/>
            <w:r w:rsidRPr="000C26AB">
              <w:rPr>
                <w:rFonts w:ascii="Times New Roman" w:hAnsi="Times New Roman" w:cs="Times New Roman"/>
              </w:rPr>
              <w:t xml:space="preserve"> about this effect, </w:t>
            </w:r>
            <w:r w:rsidRPr="000C26AB">
              <w:rPr>
                <w:rFonts w:ascii="Times New Roman" w:hAnsi="Times New Roman" w:cs="Times New Roman"/>
                <w:i/>
              </w:rPr>
              <w:t>per se</w:t>
            </w:r>
            <w:r w:rsidRPr="000C26AB">
              <w:rPr>
                <w:rFonts w:ascii="Times New Roman" w:hAnsi="Times New Roman" w:cs="Times New Roman"/>
              </w:rPr>
              <w:t xml:space="preserve">.  However, interpreting this main effect would be a *very bad idea* considering everything else we know.  J&amp;C failed to find the Switch effect 5 times.  The present authors failed to find the Switch effect 6 times.  The fact that this effect appeared in the Expanded ANEW corpus does not erase the fact that it’s been searched for and not found over and over, in this paper and in J&amp;C’s.  The final straw: The slope of the main effect of Switch is positive in Expanded ANEW, but it’s </w:t>
            </w:r>
            <w:r w:rsidRPr="000C26AB">
              <w:rPr>
                <w:rFonts w:ascii="Times New Roman" w:hAnsi="Times New Roman" w:cs="Times New Roman"/>
                <w:i/>
              </w:rPr>
              <w:t xml:space="preserve">negative </w:t>
            </w:r>
            <w:r w:rsidRPr="000C26AB">
              <w:rPr>
                <w:rFonts w:ascii="Times New Roman" w:hAnsi="Times New Roman" w:cs="Times New Roman"/>
              </w:rPr>
              <w:t xml:space="preserve">in original ANEW. </w:t>
            </w:r>
          </w:p>
          <w:p w14:paraId="31BDC070" w14:textId="77777777" w:rsidR="00013126" w:rsidRDefault="00013126"/>
        </w:tc>
        <w:tc>
          <w:tcPr>
            <w:tcW w:w="4320" w:type="dxa"/>
          </w:tcPr>
          <w:p w14:paraId="578C5AF5" w14:textId="77777777" w:rsidR="00013126" w:rsidRDefault="00013126"/>
        </w:tc>
        <w:tc>
          <w:tcPr>
            <w:tcW w:w="1170" w:type="dxa"/>
          </w:tcPr>
          <w:p w14:paraId="3E8A53C7" w14:textId="77777777" w:rsidR="00013126" w:rsidRDefault="00013126"/>
        </w:tc>
      </w:tr>
      <w:tr w:rsidR="00013126" w14:paraId="0FB98B3D" w14:textId="77777777" w:rsidTr="003C56B2">
        <w:tc>
          <w:tcPr>
            <w:tcW w:w="4338" w:type="dxa"/>
          </w:tcPr>
          <w:p w14:paraId="750DFBC1" w14:textId="77777777" w:rsidR="00013126" w:rsidRPr="00A776E7" w:rsidRDefault="00013126" w:rsidP="003C56B2">
            <w:pPr>
              <w:tabs>
                <w:tab w:val="left" w:pos="2287"/>
              </w:tabs>
              <w:rPr>
                <w:rFonts w:ascii="Times New Roman" w:hAnsi="Times New Roman" w:cs="Times New Roman"/>
                <w:b/>
              </w:rPr>
            </w:pPr>
            <w:r w:rsidRPr="00A776E7">
              <w:rPr>
                <w:rFonts w:ascii="Times New Roman" w:hAnsi="Times New Roman" w:cs="Times New Roman"/>
                <w:b/>
              </w:rPr>
              <w:t xml:space="preserve">1a.  Did J&amp;C fail to see the possibility of “embodied” influences on word meaning?  </w:t>
            </w:r>
          </w:p>
          <w:p w14:paraId="348017A5"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As I mentioned in my last review, I find the rhetoric in this paper puzzling.  The suggestion (toned down from the last version) is that somehow J&amp;C have failed to consider the possibility of embodied influences of the typing process on word valence (i.e., the effect of variables that increase typing fluency on valence ratings).  Actually, we considered 5 different potential sources of typing fluency in our paper: The whole paper was about testing whether typing fluency influences word meanings, and taking the first steps in understanding HOW this might work.  </w:t>
            </w:r>
          </w:p>
          <w:p w14:paraId="3117EA96" w14:textId="77777777" w:rsidR="00013126" w:rsidRPr="00A776E7" w:rsidRDefault="00013126" w:rsidP="003C56B2">
            <w:pPr>
              <w:tabs>
                <w:tab w:val="left" w:pos="2287"/>
              </w:tabs>
              <w:rPr>
                <w:rFonts w:ascii="Times New Roman" w:hAnsi="Times New Roman" w:cs="Times New Roman"/>
              </w:rPr>
            </w:pPr>
          </w:p>
          <w:p w14:paraId="7D8F4791" w14:textId="77777777" w:rsidR="00013126" w:rsidRPr="00A776E7" w:rsidRDefault="00013126" w:rsidP="003C56B2">
            <w:pPr>
              <w:tabs>
                <w:tab w:val="left" w:pos="2287"/>
              </w:tabs>
              <w:rPr>
                <w:rFonts w:ascii="Times New Roman" w:hAnsi="Times New Roman" w:cs="Times New Roman"/>
              </w:rPr>
            </w:pPr>
            <w:r w:rsidRPr="00A776E7">
              <w:rPr>
                <w:rFonts w:ascii="Times New Roman" w:hAnsi="Times New Roman" w:cs="Times New Roman"/>
              </w:rPr>
              <w:t xml:space="preserve">We considered all of the potential sources of typing fluency mentioned by these authors </w:t>
            </w:r>
            <w:r w:rsidRPr="00A776E7">
              <w:rPr>
                <w:rFonts w:ascii="Times New Roman" w:hAnsi="Times New Roman" w:cs="Times New Roman"/>
                <w:i/>
              </w:rPr>
              <w:t>and more</w:t>
            </w:r>
            <w:r w:rsidRPr="00A776E7">
              <w:rPr>
                <w:rFonts w:ascii="Times New Roman" w:hAnsi="Times New Roman" w:cs="Times New Roman"/>
              </w:rPr>
              <w:t xml:space="preserve">!  The authors mention potential effects of </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w:t>
            </w:r>
            <w:r w:rsidRPr="00A776E7">
              <w:rPr>
                <w:rFonts w:ascii="Times New Roman" w:hAnsi="Times New Roman" w:cs="Times New Roman"/>
              </w:rPr>
              <w:t xml:space="preserve">hand dominance, </w:t>
            </w:r>
            <w:r>
              <w:rPr>
                <w:rFonts w:ascii="Times New Roman" w:hAnsi="Times New Roman" w:cs="Times New Roman"/>
              </w:rPr>
              <w:t xml:space="preserve">(ii.) </w:t>
            </w:r>
            <w:r w:rsidRPr="00A776E7">
              <w:rPr>
                <w:rFonts w:ascii="Times New Roman" w:hAnsi="Times New Roman" w:cs="Times New Roman"/>
              </w:rPr>
              <w:t xml:space="preserve">hand alternations, and </w:t>
            </w:r>
            <w:r>
              <w:rPr>
                <w:rFonts w:ascii="Times New Roman" w:hAnsi="Times New Roman" w:cs="Times New Roman"/>
              </w:rPr>
              <w:t xml:space="preserve">(iii.) </w:t>
            </w:r>
            <w:r w:rsidRPr="00A776E7">
              <w:rPr>
                <w:rFonts w:ascii="Times New Roman" w:hAnsi="Times New Roman" w:cs="Times New Roman"/>
              </w:rPr>
              <w:t xml:space="preserve">typing expertise, all of which we discussed </w:t>
            </w:r>
            <w:r>
              <w:rPr>
                <w:rFonts w:ascii="Times New Roman" w:hAnsi="Times New Roman" w:cs="Times New Roman"/>
              </w:rPr>
              <w:t xml:space="preserve">in J&amp;C 2012 </w:t>
            </w:r>
            <w:r w:rsidRPr="00A776E7">
              <w:rPr>
                <w:rFonts w:ascii="Times New Roman" w:hAnsi="Times New Roman" w:cs="Times New Roman"/>
              </w:rPr>
              <w:t xml:space="preserve">– and in addition we discussed potential effects of </w:t>
            </w:r>
            <w:r>
              <w:rPr>
                <w:rFonts w:ascii="Times New Roman" w:hAnsi="Times New Roman" w:cs="Times New Roman"/>
              </w:rPr>
              <w:t xml:space="preserve">(iv.) </w:t>
            </w:r>
            <w:r w:rsidRPr="00A776E7">
              <w:rPr>
                <w:rFonts w:ascii="Times New Roman" w:hAnsi="Times New Roman" w:cs="Times New Roman"/>
              </w:rPr>
              <w:t xml:space="preserve">finger </w:t>
            </w:r>
            <w:r>
              <w:rPr>
                <w:rFonts w:ascii="Times New Roman" w:hAnsi="Times New Roman" w:cs="Times New Roman"/>
              </w:rPr>
              <w:t>repeti</w:t>
            </w:r>
            <w:r w:rsidRPr="00A776E7">
              <w:rPr>
                <w:rFonts w:ascii="Times New Roman" w:hAnsi="Times New Roman" w:cs="Times New Roman"/>
              </w:rPr>
              <w:t xml:space="preserve">tion and of </w:t>
            </w:r>
            <w:r>
              <w:rPr>
                <w:rFonts w:ascii="Times New Roman" w:hAnsi="Times New Roman" w:cs="Times New Roman"/>
              </w:rPr>
              <w:t xml:space="preserve">(v.) </w:t>
            </w:r>
            <w:r w:rsidRPr="00A776E7">
              <w:rPr>
                <w:rFonts w:ascii="Times New Roman" w:hAnsi="Times New Roman" w:cs="Times New Roman"/>
              </w:rPr>
              <w:t xml:space="preserve">asymmetries built into the keyboard, </w:t>
            </w:r>
            <w:r w:rsidRPr="00E86988">
              <w:rPr>
                <w:rFonts w:ascii="Times New Roman" w:hAnsi="Times New Roman" w:cs="Times New Roman"/>
                <w:i/>
              </w:rPr>
              <w:t>per se</w:t>
            </w:r>
            <w:r w:rsidRPr="00A776E7">
              <w:rPr>
                <w:rFonts w:ascii="Times New Roman" w:hAnsi="Times New Roman" w:cs="Times New Roman"/>
              </w:rPr>
              <w:t xml:space="preserve">.  In the end, we concluded that the initial data supported the Keyboard Asymmetry account most strongly, but that the Hand Dominance account had not been ruled out.  </w:t>
            </w:r>
          </w:p>
          <w:p w14:paraId="7CB98606" w14:textId="77777777" w:rsidR="00013126" w:rsidRDefault="00013126"/>
        </w:tc>
        <w:tc>
          <w:tcPr>
            <w:tcW w:w="4320" w:type="dxa"/>
          </w:tcPr>
          <w:p w14:paraId="74579A39" w14:textId="77777777" w:rsidR="00013126" w:rsidRDefault="00013126"/>
        </w:tc>
        <w:tc>
          <w:tcPr>
            <w:tcW w:w="1170" w:type="dxa"/>
          </w:tcPr>
          <w:p w14:paraId="5FC47B42" w14:textId="77777777" w:rsidR="00013126" w:rsidRDefault="00013126"/>
        </w:tc>
      </w:tr>
      <w:tr w:rsidR="00013126" w14:paraId="712B4A81" w14:textId="77777777" w:rsidTr="003C56B2">
        <w:tc>
          <w:tcPr>
            <w:tcW w:w="4338" w:type="dxa"/>
          </w:tcPr>
          <w:p w14:paraId="5C1F6B17" w14:textId="77777777" w:rsidR="00013126" w:rsidRPr="00A776E7" w:rsidRDefault="00013126" w:rsidP="003C56B2">
            <w:pPr>
              <w:tabs>
                <w:tab w:val="left" w:pos="2287"/>
              </w:tabs>
              <w:rPr>
                <w:rFonts w:ascii="Times New Roman" w:hAnsi="Times New Roman" w:cs="Times New Roman"/>
                <w:b/>
              </w:rPr>
            </w:pPr>
            <w:r w:rsidRPr="00A776E7">
              <w:rPr>
                <w:rFonts w:ascii="Times New Roman" w:hAnsi="Times New Roman" w:cs="Times New Roman"/>
                <w:b/>
              </w:rPr>
              <w:t>1b.  “Not just the right hand”</w:t>
            </w:r>
          </w:p>
          <w:p w14:paraId="3C5C3995" w14:textId="77777777" w:rsidR="00013126" w:rsidRDefault="00013126" w:rsidP="003C56B2">
            <w:r w:rsidRPr="00A776E7">
              <w:rPr>
                <w:rFonts w:ascii="Times New Roman" w:hAnsi="Times New Roman" w:cs="Times New Roman"/>
              </w:rPr>
              <w:t>This paper’s title (and rhetoric throughout) reflects a misunderstanding of our claim about what g</w:t>
            </w:r>
            <w:r>
              <w:rPr>
                <w:rFonts w:ascii="Times New Roman" w:hAnsi="Times New Roman" w:cs="Times New Roman"/>
              </w:rPr>
              <w:t>ives rise to the QWERTY effect:</w:t>
            </w:r>
            <w:r w:rsidRPr="00A776E7">
              <w:rPr>
                <w:rFonts w:ascii="Times New Roman" w:hAnsi="Times New Roman" w:cs="Times New Roman"/>
              </w:rPr>
              <w:t xml:space="preserve"> “Not just the right hand…</w:t>
            </w:r>
            <w:proofErr w:type="gramStart"/>
            <w:r w:rsidRPr="00A776E7">
              <w:rPr>
                <w:rFonts w:ascii="Times New Roman" w:hAnsi="Times New Roman" w:cs="Times New Roman"/>
              </w:rPr>
              <w:t xml:space="preserve">”  </w:t>
            </w:r>
            <w:proofErr w:type="gramEnd"/>
            <w:r w:rsidRPr="00A776E7">
              <w:rPr>
                <w:rFonts w:ascii="Times New Roman" w:hAnsi="Times New Roman" w:cs="Times New Roman"/>
              </w:rPr>
              <w:t xml:space="preserve">We never said it was just the right hand.  On the basis of our first 5 corpus analyses (and the limited samples of left-handers), we concluded that typing fluency probably gave rise to the QWERTY effect, </w:t>
            </w:r>
            <w:r w:rsidRPr="00623668">
              <w:rPr>
                <w:rFonts w:ascii="Times New Roman" w:hAnsi="Times New Roman" w:cs="Times New Roman"/>
              </w:rPr>
              <w:t>but that the source of this fluency was still up in the air:</w:t>
            </w:r>
            <w:r w:rsidRPr="00A776E7">
              <w:rPr>
                <w:rFonts w:ascii="Times New Roman" w:hAnsi="Times New Roman" w:cs="Times New Roman"/>
              </w:rPr>
              <w:t xml:space="preserve"> It could be use of one’s dominant hand, or it could be use of the less crowded side of the keyboard.  To make it clear that we DID NOT want to claim that hand dominance was driving the QWERTY effect we (re-) named our dependent variable the Right SIDE Advantage (RSA); not the Right HAND </w:t>
            </w:r>
            <w:r>
              <w:rPr>
                <w:rFonts w:ascii="Times New Roman" w:hAnsi="Times New Roman" w:cs="Times New Roman"/>
              </w:rPr>
              <w:t>A</w:t>
            </w:r>
            <w:r w:rsidRPr="00A776E7">
              <w:rPr>
                <w:rFonts w:ascii="Times New Roman" w:hAnsi="Times New Roman" w:cs="Times New Roman"/>
              </w:rPr>
              <w:t xml:space="preserve">dvantage.  The present authors used both terms, but labeled their variable the RHA – thus implicitly making a more specific claim about the locus of the QWERTY effect than we were willing to make in the 2012 paper.  </w:t>
            </w:r>
          </w:p>
        </w:tc>
        <w:tc>
          <w:tcPr>
            <w:tcW w:w="4320" w:type="dxa"/>
          </w:tcPr>
          <w:p w14:paraId="3919D602" w14:textId="77777777" w:rsidR="00013126" w:rsidRDefault="00013126"/>
        </w:tc>
        <w:tc>
          <w:tcPr>
            <w:tcW w:w="1170" w:type="dxa"/>
          </w:tcPr>
          <w:p w14:paraId="2F33CC24" w14:textId="77777777" w:rsidR="00013126" w:rsidRDefault="00013126"/>
        </w:tc>
      </w:tr>
      <w:tr w:rsidR="00013126" w14:paraId="03CEC842" w14:textId="77777777" w:rsidTr="003C56B2">
        <w:tc>
          <w:tcPr>
            <w:tcW w:w="4338" w:type="dxa"/>
          </w:tcPr>
          <w:p w14:paraId="24D6375E" w14:textId="77777777" w:rsidR="00013126" w:rsidRPr="00A776E7" w:rsidRDefault="00013126" w:rsidP="003C56B2">
            <w:pPr>
              <w:tabs>
                <w:tab w:val="left" w:pos="2287"/>
              </w:tabs>
              <w:rPr>
                <w:rFonts w:ascii="Times New Roman" w:hAnsi="Times New Roman" w:cs="Times New Roman"/>
                <w:b/>
              </w:rPr>
            </w:pPr>
            <w:r w:rsidRPr="00A776E7">
              <w:rPr>
                <w:rFonts w:ascii="Times New Roman" w:hAnsi="Times New Roman" w:cs="Times New Roman"/>
                <w:b/>
              </w:rPr>
              <w:t xml:space="preserve">1c.  The reported experiments do not test the body-specificity hypothesis.  </w:t>
            </w:r>
          </w:p>
          <w:p w14:paraId="4916D868" w14:textId="77777777" w:rsidR="00013126" w:rsidRDefault="00013126" w:rsidP="003C56B2">
            <w:r w:rsidRPr="00A776E7">
              <w:rPr>
                <w:rFonts w:ascii="Times New Roman" w:hAnsi="Times New Roman" w:cs="Times New Roman"/>
              </w:rPr>
              <w:t xml:space="preserve">These experiments did not test whether the QWERTY effect is body specific (i.e., different between right- and left-handers).  To do so, it would be necessary to run a sufficient number of left-handers as well as right-handers, and to include handedness as a factor in the analyses (see J&amp;C 2012, </w:t>
            </w:r>
            <w:proofErr w:type="spellStart"/>
            <w:r w:rsidRPr="00A776E7">
              <w:rPr>
                <w:rFonts w:ascii="Times New Roman" w:hAnsi="Times New Roman" w:cs="Times New Roman"/>
              </w:rPr>
              <w:t>expts</w:t>
            </w:r>
            <w:proofErr w:type="spellEnd"/>
            <w:r w:rsidRPr="00A776E7">
              <w:rPr>
                <w:rFonts w:ascii="Times New Roman" w:hAnsi="Times New Roman" w:cs="Times New Roman"/>
              </w:rPr>
              <w:t xml:space="preserve"> 1 and 3).  We agree that the RSA results reported here are broadly consistent with body-specificity insomuch </w:t>
            </w:r>
            <w:r>
              <w:rPr>
                <w:rFonts w:ascii="Times New Roman" w:hAnsi="Times New Roman" w:cs="Times New Roman"/>
              </w:rPr>
              <w:t xml:space="preserve">as </w:t>
            </w:r>
            <w:r w:rsidRPr="00A776E7">
              <w:rPr>
                <w:rFonts w:ascii="Times New Roman" w:hAnsi="Times New Roman" w:cs="Times New Roman"/>
              </w:rPr>
              <w:t xml:space="preserve">they replicate our finding that the </w:t>
            </w:r>
            <w:r>
              <w:rPr>
                <w:rFonts w:ascii="Times New Roman" w:hAnsi="Times New Roman" w:cs="Times New Roman"/>
              </w:rPr>
              <w:t>rater</w:t>
            </w:r>
            <w:r w:rsidRPr="00A776E7">
              <w:rPr>
                <w:rFonts w:ascii="Times New Roman" w:hAnsi="Times New Roman" w:cs="Times New Roman"/>
              </w:rPr>
              <w:t xml:space="preserve">s, who were (presumably) mostly right-handers, showed a Right Side Advantage.  But without testing lefties or performing some additional </w:t>
            </w:r>
            <w:r>
              <w:rPr>
                <w:rFonts w:ascii="Times New Roman" w:hAnsi="Times New Roman" w:cs="Times New Roman"/>
              </w:rPr>
              <w:t xml:space="preserve">experimental </w:t>
            </w:r>
            <w:r w:rsidRPr="00A776E7">
              <w:rPr>
                <w:rFonts w:ascii="Times New Roman" w:hAnsi="Times New Roman" w:cs="Times New Roman"/>
              </w:rPr>
              <w:t xml:space="preserve">manipulation, it is not possible to interpret these data as unequivocal support for body-specificity.  </w:t>
            </w:r>
          </w:p>
        </w:tc>
        <w:tc>
          <w:tcPr>
            <w:tcW w:w="4320" w:type="dxa"/>
          </w:tcPr>
          <w:p w14:paraId="0C78DDA9" w14:textId="77777777" w:rsidR="00013126" w:rsidRDefault="00013126"/>
        </w:tc>
        <w:tc>
          <w:tcPr>
            <w:tcW w:w="1170" w:type="dxa"/>
          </w:tcPr>
          <w:p w14:paraId="13DC41A3" w14:textId="77777777" w:rsidR="00013126" w:rsidRDefault="00013126"/>
        </w:tc>
      </w:tr>
      <w:tr w:rsidR="00013126" w14:paraId="37A6023B" w14:textId="77777777" w:rsidTr="003C56B2">
        <w:tc>
          <w:tcPr>
            <w:tcW w:w="4338" w:type="dxa"/>
          </w:tcPr>
          <w:p w14:paraId="2EE54EBD" w14:textId="0DCB3227" w:rsidR="00013126" w:rsidRDefault="00013126" w:rsidP="003C56B2">
            <w:pPr>
              <w:tabs>
                <w:tab w:val="left" w:pos="2287"/>
              </w:tabs>
            </w:pPr>
            <w:r>
              <w:t>Reviewer #2</w:t>
            </w:r>
          </w:p>
        </w:tc>
        <w:tc>
          <w:tcPr>
            <w:tcW w:w="4320" w:type="dxa"/>
          </w:tcPr>
          <w:p w14:paraId="2E0A7C6E" w14:textId="77777777" w:rsidR="00013126" w:rsidRDefault="00013126"/>
        </w:tc>
        <w:tc>
          <w:tcPr>
            <w:tcW w:w="1170" w:type="dxa"/>
          </w:tcPr>
          <w:p w14:paraId="635464A5" w14:textId="77777777" w:rsidR="00013126" w:rsidRDefault="00013126"/>
        </w:tc>
      </w:tr>
      <w:tr w:rsidR="00013126" w14:paraId="0FD6B9FB" w14:textId="77777777" w:rsidTr="003C56B2">
        <w:tc>
          <w:tcPr>
            <w:tcW w:w="4338" w:type="dxa"/>
          </w:tcPr>
          <w:p w14:paraId="76B067AC" w14:textId="77777777" w:rsidR="00013126" w:rsidRDefault="00013126" w:rsidP="00FD676E">
            <w:r>
              <w:t>1 -</w:t>
            </w:r>
            <w:proofErr w:type="gramStart"/>
            <w:r>
              <w:t>-  The</w:t>
            </w:r>
            <w:proofErr w:type="gramEnd"/>
            <w:r>
              <w:t xml:space="preserve"> paper is a bit too narrowly focused. The authors draw on frequency and fluency as explanatory constructs, and consider these to be signs of embodiment (e.g., fluency of motor programs, ease of action...). This is fair enough, but these constructs have been used broadly in the literature -- e.g., the mere exposure effect, Bruce </w:t>
            </w:r>
            <w:proofErr w:type="spellStart"/>
            <w:r>
              <w:t>Whittlesea's</w:t>
            </w:r>
            <w:proofErr w:type="spellEnd"/>
            <w:r>
              <w:t xml:space="preserve"> studies of learning and memory, and so on -- and are not always associated with embodiment. I think this work would benefit from a deeper consideration of the mechanisms at</w:t>
            </w:r>
            <w:r>
              <w:t xml:space="preserve"> play in driving these effects.</w:t>
            </w:r>
          </w:p>
        </w:tc>
        <w:tc>
          <w:tcPr>
            <w:tcW w:w="4320" w:type="dxa"/>
          </w:tcPr>
          <w:p w14:paraId="6886344F" w14:textId="77777777" w:rsidR="00013126" w:rsidRDefault="00013126"/>
        </w:tc>
        <w:tc>
          <w:tcPr>
            <w:tcW w:w="1170" w:type="dxa"/>
          </w:tcPr>
          <w:p w14:paraId="7F919A3B" w14:textId="77777777" w:rsidR="00013126" w:rsidRDefault="00013126"/>
        </w:tc>
      </w:tr>
      <w:tr w:rsidR="00013126" w14:paraId="64F84E21" w14:textId="77777777" w:rsidTr="003C56B2">
        <w:tc>
          <w:tcPr>
            <w:tcW w:w="4338" w:type="dxa"/>
          </w:tcPr>
          <w:p w14:paraId="3BA97F11" w14:textId="77777777" w:rsidR="00013126" w:rsidRDefault="00013126">
            <w:r>
              <w:t>2 -- It is unfortunate that the results of Experiment 1 are a bit inconsistent. I think the authors should do a bit more thinking about why this is, rather than pointing to some differences in the norms and leaving it at that.  If we are to understand the effects at hand, it is important to get a handle on the conditions under which they will appear (or not).</w:t>
            </w:r>
          </w:p>
        </w:tc>
        <w:tc>
          <w:tcPr>
            <w:tcW w:w="4320" w:type="dxa"/>
          </w:tcPr>
          <w:p w14:paraId="707C8172" w14:textId="77777777" w:rsidR="00013126" w:rsidRDefault="00013126"/>
        </w:tc>
        <w:tc>
          <w:tcPr>
            <w:tcW w:w="1170" w:type="dxa"/>
          </w:tcPr>
          <w:p w14:paraId="737EDD2F" w14:textId="77777777" w:rsidR="00013126" w:rsidRDefault="00013126"/>
        </w:tc>
      </w:tr>
      <w:tr w:rsidR="00013126" w14:paraId="3121019C" w14:textId="77777777" w:rsidTr="003C56B2">
        <w:tc>
          <w:tcPr>
            <w:tcW w:w="4338" w:type="dxa"/>
          </w:tcPr>
          <w:p w14:paraId="24DA4425" w14:textId="37A34642" w:rsidR="00013126" w:rsidRDefault="00013126">
            <w:r>
              <w:t>Reviewer #3</w:t>
            </w:r>
          </w:p>
        </w:tc>
        <w:tc>
          <w:tcPr>
            <w:tcW w:w="4320" w:type="dxa"/>
          </w:tcPr>
          <w:p w14:paraId="64751874" w14:textId="77777777" w:rsidR="00013126" w:rsidRDefault="00013126"/>
        </w:tc>
        <w:tc>
          <w:tcPr>
            <w:tcW w:w="1170" w:type="dxa"/>
          </w:tcPr>
          <w:p w14:paraId="7B38123F" w14:textId="77777777" w:rsidR="00013126" w:rsidRDefault="00013126"/>
        </w:tc>
      </w:tr>
      <w:tr w:rsidR="00013126" w14:paraId="39EDB8E6" w14:textId="77777777" w:rsidTr="003C56B2">
        <w:tc>
          <w:tcPr>
            <w:tcW w:w="4338" w:type="dxa"/>
          </w:tcPr>
          <w:p w14:paraId="5A4787ED" w14:textId="77777777" w:rsidR="00013126" w:rsidRDefault="00013126" w:rsidP="00FD676E">
            <w:r>
              <w:t xml:space="preserve">Following the publication of the original results in </w:t>
            </w:r>
            <w:proofErr w:type="spellStart"/>
            <w:r>
              <w:t>Psychonomic</w:t>
            </w:r>
            <w:proofErr w:type="spellEnd"/>
            <w:r>
              <w:t xml:space="preserve"> Bulletin and Review, there was quite a furor surrounding the reliability of the findings, as exemplified by the analyses conducted by Mark </w:t>
            </w:r>
            <w:proofErr w:type="spellStart"/>
            <w:r>
              <w:t>Liberman</w:t>
            </w:r>
            <w:proofErr w:type="spellEnd"/>
            <w:r>
              <w:t xml:space="preserve"> on Language Log. The present paper claims to have: "found that the right hand advantage is replicable to new valence stimuli, as well as experimental manipulation." However, I do not share the </w:t>
            </w:r>
            <w:proofErr w:type="gramStart"/>
            <w:r>
              <w:t>authors</w:t>
            </w:r>
            <w:proofErr w:type="gramEnd"/>
            <w:r>
              <w:t xml:space="preserve"> interpretation of their results, and do not think the paper is strong enough for publication in JML.</w:t>
            </w:r>
            <w:r>
              <w:br/>
              <w:t>Valence rankings from the databases differed and were rescaled to a 1-9 scale. How was this rescaling achieved? Why not use the original scores?</w:t>
            </w:r>
          </w:p>
          <w:p w14:paraId="0536692A" w14:textId="77777777" w:rsidR="00013126" w:rsidRDefault="00013126"/>
        </w:tc>
        <w:tc>
          <w:tcPr>
            <w:tcW w:w="4320" w:type="dxa"/>
          </w:tcPr>
          <w:p w14:paraId="136D3079" w14:textId="77777777" w:rsidR="00013126" w:rsidRDefault="00013126"/>
        </w:tc>
        <w:tc>
          <w:tcPr>
            <w:tcW w:w="1170" w:type="dxa"/>
          </w:tcPr>
          <w:p w14:paraId="5EE95EFB" w14:textId="77777777" w:rsidR="00013126" w:rsidRDefault="00013126"/>
        </w:tc>
      </w:tr>
      <w:tr w:rsidR="00013126" w14:paraId="5AFABFBB" w14:textId="77777777" w:rsidTr="003C56B2">
        <w:tc>
          <w:tcPr>
            <w:tcW w:w="4338" w:type="dxa"/>
          </w:tcPr>
          <w:p w14:paraId="6FDB10BD" w14:textId="77777777" w:rsidR="00013126" w:rsidRDefault="00013126">
            <w:r>
              <w:t>Some other issues:</w:t>
            </w:r>
            <w:r>
              <w:br/>
              <w:t>Why is frequency of the words not taken into consideration? The authors control for letter frequency but surely word frequency is also likely to be a confounding variable (the mere exposure effect).</w:t>
            </w:r>
            <w:r>
              <w:br/>
            </w:r>
          </w:p>
        </w:tc>
        <w:tc>
          <w:tcPr>
            <w:tcW w:w="4320" w:type="dxa"/>
          </w:tcPr>
          <w:p w14:paraId="421E23E9" w14:textId="77777777" w:rsidR="00013126" w:rsidRDefault="00013126">
            <w:proofErr w:type="spellStart"/>
            <w:r>
              <w:t>Ohk</w:t>
            </w:r>
            <w:proofErr w:type="spellEnd"/>
            <w:r>
              <w:t>…how do we do that?</w:t>
            </w:r>
          </w:p>
        </w:tc>
        <w:tc>
          <w:tcPr>
            <w:tcW w:w="1170" w:type="dxa"/>
          </w:tcPr>
          <w:p w14:paraId="19548839" w14:textId="77777777" w:rsidR="00013126" w:rsidRDefault="00013126"/>
        </w:tc>
      </w:tr>
      <w:tr w:rsidR="00013126" w14:paraId="5971C4E5" w14:textId="77777777" w:rsidTr="003C56B2">
        <w:tc>
          <w:tcPr>
            <w:tcW w:w="4338" w:type="dxa"/>
          </w:tcPr>
          <w:p w14:paraId="609A5EA5" w14:textId="77777777" w:rsidR="00013126" w:rsidRDefault="00013126">
            <w:r>
              <w:t>Typing manuals were consulted and letters from the keyboard was assigned to left and right hands as follows:</w:t>
            </w:r>
            <w:r>
              <w:br/>
            </w:r>
            <w:proofErr w:type="gramStart"/>
            <w:r>
              <w:t>Q  W</w:t>
            </w:r>
            <w:proofErr w:type="gramEnd"/>
            <w:r>
              <w:t xml:space="preserve">  E  R  T  ///  Y  U  I  O  P</w:t>
            </w:r>
            <w:r>
              <w:br/>
              <w:t>A  S  D  F  G  ///   H  J  K  L</w:t>
            </w:r>
            <w:r>
              <w:br/>
              <w:t>Z  X  C  V  B  ///  N  M</w:t>
            </w:r>
            <w:r>
              <w:br/>
              <w:t>According to this assignment, 15 letters are typed with the left hand and only 11 are typed with the right hand. I'm just not convinced that this is how people actually type these keys. Do naïve participants, in fact, type according to this prescriptive guide? That seems to be a crucial assumption of this study, and I do not see the relevant evidence in support.</w:t>
            </w:r>
            <w:r>
              <w:br/>
            </w:r>
            <w:r>
              <w:br/>
            </w:r>
          </w:p>
        </w:tc>
        <w:tc>
          <w:tcPr>
            <w:tcW w:w="4320" w:type="dxa"/>
          </w:tcPr>
          <w:p w14:paraId="1D2DC77F" w14:textId="77777777" w:rsidR="00013126" w:rsidRDefault="00013126">
            <w:r>
              <w:t xml:space="preserve">We </w:t>
            </w:r>
            <w:proofErr w:type="spellStart"/>
            <w:r>
              <w:t>discsussed</w:t>
            </w:r>
            <w:proofErr w:type="spellEnd"/>
            <w:r>
              <w:t xml:space="preserve"> this in the limitations of the discussion. </w:t>
            </w:r>
          </w:p>
        </w:tc>
        <w:tc>
          <w:tcPr>
            <w:tcW w:w="1170" w:type="dxa"/>
          </w:tcPr>
          <w:p w14:paraId="004B07AA" w14:textId="77777777" w:rsidR="00013126" w:rsidRDefault="00013126"/>
        </w:tc>
      </w:tr>
      <w:tr w:rsidR="00013126" w14:paraId="41CF33DE" w14:textId="77777777" w:rsidTr="003C56B2">
        <w:tc>
          <w:tcPr>
            <w:tcW w:w="4338" w:type="dxa"/>
          </w:tcPr>
          <w:p w14:paraId="7C9B719C" w14:textId="77777777" w:rsidR="00013126" w:rsidRDefault="00013126" w:rsidP="00735F98">
            <w:r>
              <w:t xml:space="preserve">To </w:t>
            </w:r>
            <w:proofErr w:type="spellStart"/>
            <w:r>
              <w:t>summarise</w:t>
            </w:r>
            <w:proofErr w:type="spellEnd"/>
            <w:r>
              <w:t xml:space="preserve"> my main objection: the Right Hand Advantage (sometimes abbreviated in the paper as RHA, other times as RSA) is neither robust nor reliable. After examining 5 databases the authors find a significant RHA in only 2 out of 5 databases. In a couple of other places the authors find an interaction between RHA and hand switching (i.e., switching between hands when typing a word), or between RHA, hand switching and third variable. But these interactions are also not consistent. In all cases, the variance account for is extremely small -- pr2 between .001 and .006. So, as a replication this paper is just not convincing. The effects are flakey. Perhaps this is consistent with what was reported in the original paper, but this certainly does not support the strong claims made in the abstract and conclusions of this paper.</w:t>
            </w:r>
            <w:r>
              <w:br/>
            </w:r>
          </w:p>
        </w:tc>
        <w:tc>
          <w:tcPr>
            <w:tcW w:w="4320" w:type="dxa"/>
          </w:tcPr>
          <w:p w14:paraId="726275E4" w14:textId="77777777" w:rsidR="00013126" w:rsidRDefault="00013126"/>
        </w:tc>
        <w:tc>
          <w:tcPr>
            <w:tcW w:w="1170" w:type="dxa"/>
          </w:tcPr>
          <w:p w14:paraId="46518E5C" w14:textId="77777777" w:rsidR="00013126" w:rsidRDefault="00013126"/>
        </w:tc>
      </w:tr>
    </w:tbl>
    <w:p w14:paraId="45059A53" w14:textId="77777777" w:rsidR="00A63FFA" w:rsidRDefault="00A63FFA"/>
    <w:sectPr w:rsidR="00A63FFA" w:rsidSect="00A63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2358"/>
    <w:multiLevelType w:val="hybridMultilevel"/>
    <w:tmpl w:val="7214E13C"/>
    <w:lvl w:ilvl="0" w:tplc="BA84E03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14C27"/>
    <w:multiLevelType w:val="hybridMultilevel"/>
    <w:tmpl w:val="DE980536"/>
    <w:lvl w:ilvl="0" w:tplc="3B720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C0407"/>
    <w:multiLevelType w:val="hybridMultilevel"/>
    <w:tmpl w:val="8434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C522F"/>
    <w:multiLevelType w:val="hybridMultilevel"/>
    <w:tmpl w:val="DE980536"/>
    <w:lvl w:ilvl="0" w:tplc="3B720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6B2"/>
    <w:rsid w:val="00013126"/>
    <w:rsid w:val="003C31D8"/>
    <w:rsid w:val="003C56B2"/>
    <w:rsid w:val="00A63FFA"/>
    <w:rsid w:val="00FD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2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6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4100</Words>
  <Characters>23375</Characters>
  <Application>Microsoft Macintosh Word</Application>
  <DocSecurity>0</DocSecurity>
  <Lines>194</Lines>
  <Paragraphs>54</Paragraphs>
  <ScaleCrop>false</ScaleCrop>
  <Company/>
  <LinksUpToDate>false</LinksUpToDate>
  <CharactersWithSpaces>27421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3</cp:revision>
  <dcterms:created xsi:type="dcterms:W3CDTF">2013-09-02T16:59:00Z</dcterms:created>
  <dcterms:modified xsi:type="dcterms:W3CDTF">2013-09-02T17:18:00Z</dcterms:modified>
</cp:coreProperties>
</file>