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67C" w:rsidRPr="00A776E7" w:rsidRDefault="003C414E">
      <w:pPr>
        <w:rPr>
          <w:rFonts w:ascii="Times New Roman" w:hAnsi="Times New Roman" w:cs="Times New Roman"/>
          <w:b/>
        </w:rPr>
      </w:pPr>
      <w:r w:rsidRPr="00A776E7">
        <w:rPr>
          <w:rFonts w:ascii="Times New Roman" w:hAnsi="Times New Roman" w:cs="Times New Roman"/>
          <w:b/>
        </w:rPr>
        <w:t>An Extension of the QWERTY Effect: Not Just the Right Hand, Expertise and Typability Predict Valence Ratings of Words</w:t>
      </w:r>
    </w:p>
    <w:p w:rsidR="005A37EB" w:rsidRPr="00A776E7" w:rsidRDefault="006E6C3D">
      <w:pPr>
        <w:rPr>
          <w:rFonts w:ascii="Times New Roman" w:hAnsi="Times New Roman" w:cs="Times New Roman"/>
        </w:rPr>
      </w:pPr>
      <w:r w:rsidRPr="00A776E7">
        <w:rPr>
          <w:rFonts w:ascii="Times New Roman" w:hAnsi="Times New Roman" w:cs="Times New Roman"/>
        </w:rPr>
        <w:t>Reviewed by Daniel Casasanto</w:t>
      </w:r>
    </w:p>
    <w:p w:rsidR="005A37EB" w:rsidRPr="00A776E7" w:rsidRDefault="005A37EB">
      <w:pPr>
        <w:rPr>
          <w:rFonts w:ascii="Times New Roman" w:hAnsi="Times New Roman" w:cs="Times New Roman"/>
          <w:b/>
        </w:rPr>
      </w:pPr>
    </w:p>
    <w:p w:rsidR="005A37EB" w:rsidRPr="00A776E7" w:rsidRDefault="005A37EB" w:rsidP="00A3487A">
      <w:pPr>
        <w:rPr>
          <w:rFonts w:ascii="Times New Roman" w:hAnsi="Times New Roman" w:cs="Times New Roman"/>
        </w:rPr>
      </w:pPr>
      <w:r w:rsidRPr="00A776E7">
        <w:rPr>
          <w:rFonts w:ascii="Times New Roman" w:hAnsi="Times New Roman" w:cs="Times New Roman"/>
        </w:rPr>
        <w:t>The authors report 2 experiments designed to replicate and extend the QWERTY Effect: The finding that words typed with more letters from the right side of the keyboard tend to be more positive in valence (Jasmin &amp; Ca</w:t>
      </w:r>
      <w:r w:rsidR="00380ECD" w:rsidRPr="00A776E7">
        <w:rPr>
          <w:rFonts w:ascii="Times New Roman" w:hAnsi="Times New Roman" w:cs="Times New Roman"/>
        </w:rPr>
        <w:t>sasanto, 2012; hence J&amp;C).</w:t>
      </w:r>
      <w:r w:rsidR="00CF0603" w:rsidRPr="00A776E7">
        <w:rPr>
          <w:rFonts w:ascii="Times New Roman" w:hAnsi="Times New Roman" w:cs="Times New Roman"/>
        </w:rPr>
        <w:t xml:space="preserve">  They tested for relationships between the emotional valence of words and variables that could affect typing fluency</w:t>
      </w:r>
      <w:r w:rsidR="008A100D" w:rsidRPr="00A776E7">
        <w:rPr>
          <w:rFonts w:ascii="Times New Roman" w:hAnsi="Times New Roman" w:cs="Times New Roman"/>
        </w:rPr>
        <w:t xml:space="preserve">. </w:t>
      </w:r>
      <w:r w:rsidR="00380ECD" w:rsidRPr="00A776E7">
        <w:rPr>
          <w:rFonts w:ascii="Times New Roman" w:hAnsi="Times New Roman" w:cs="Times New Roman"/>
        </w:rPr>
        <w:t xml:space="preserve"> </w:t>
      </w:r>
      <w:r w:rsidR="00EF229E" w:rsidRPr="00A776E7">
        <w:rPr>
          <w:rFonts w:ascii="Times New Roman" w:hAnsi="Times New Roman" w:cs="Times New Roman"/>
        </w:rPr>
        <w:t>Ov</w:t>
      </w:r>
      <w:r w:rsidR="00E20FFE" w:rsidRPr="00A776E7">
        <w:rPr>
          <w:rFonts w:ascii="Times New Roman" w:hAnsi="Times New Roman" w:cs="Times New Roman"/>
        </w:rPr>
        <w:t>erall, the clearest result was</w:t>
      </w:r>
      <w:r w:rsidR="00EF229E" w:rsidRPr="00A776E7">
        <w:rPr>
          <w:rFonts w:ascii="Times New Roman" w:hAnsi="Times New Roman" w:cs="Times New Roman"/>
        </w:rPr>
        <w:t xml:space="preserve"> </w:t>
      </w:r>
      <w:r w:rsidR="00E847FF" w:rsidRPr="00A776E7">
        <w:rPr>
          <w:rFonts w:ascii="Times New Roman" w:hAnsi="Times New Roman" w:cs="Times New Roman"/>
        </w:rPr>
        <w:t>that the</w:t>
      </w:r>
      <w:r w:rsidR="00EF229E" w:rsidRPr="00A776E7">
        <w:rPr>
          <w:rFonts w:ascii="Times New Roman" w:hAnsi="Times New Roman" w:cs="Times New Roman"/>
        </w:rPr>
        <w:t xml:space="preserve"> QWERTY effect</w:t>
      </w:r>
      <w:r w:rsidR="00E847FF" w:rsidRPr="00A776E7">
        <w:rPr>
          <w:rFonts w:ascii="Times New Roman" w:hAnsi="Times New Roman" w:cs="Times New Roman"/>
        </w:rPr>
        <w:t xml:space="preserve"> was </w:t>
      </w:r>
      <w:r w:rsidR="00065011">
        <w:rPr>
          <w:rFonts w:ascii="Times New Roman" w:hAnsi="Times New Roman" w:cs="Times New Roman"/>
        </w:rPr>
        <w:t xml:space="preserve">shown </w:t>
      </w:r>
      <w:r w:rsidR="002E7ECB" w:rsidRPr="00A776E7">
        <w:rPr>
          <w:rFonts w:ascii="Times New Roman" w:hAnsi="Times New Roman" w:cs="Times New Roman"/>
        </w:rPr>
        <w:t>across several</w:t>
      </w:r>
      <w:r w:rsidR="00E847FF" w:rsidRPr="00A776E7">
        <w:rPr>
          <w:rFonts w:ascii="Times New Roman" w:hAnsi="Times New Roman" w:cs="Times New Roman"/>
        </w:rPr>
        <w:t xml:space="preserve"> corpora</w:t>
      </w:r>
      <w:r w:rsidR="00EF229E" w:rsidRPr="00A776E7">
        <w:rPr>
          <w:rFonts w:ascii="Times New Roman" w:hAnsi="Times New Roman" w:cs="Times New Roman"/>
        </w:rPr>
        <w:t>, leading the authors to</w:t>
      </w:r>
      <w:r w:rsidRPr="00A776E7">
        <w:rPr>
          <w:rFonts w:ascii="Times New Roman" w:hAnsi="Times New Roman" w:cs="Times New Roman"/>
        </w:rPr>
        <w:t xml:space="preserve"> conclude that, “</w:t>
      </w:r>
      <w:r w:rsidR="00A3487A" w:rsidRPr="00A776E7">
        <w:rPr>
          <w:rFonts w:ascii="Times New Roman" w:hAnsi="Times New Roman" w:cs="Times New Roman"/>
        </w:rPr>
        <w:t>the original QWERTY effect was replicable across a large body of various types of stimuli (verbs, Twitter, category norms), with much the same size of effect as Jasmin and Casasanto (2012) published.</w:t>
      </w:r>
      <w:r w:rsidR="00462A68" w:rsidRPr="00A776E7">
        <w:rPr>
          <w:rFonts w:ascii="Times New Roman" w:hAnsi="Times New Roman" w:cs="Times New Roman"/>
        </w:rPr>
        <w:t>”</w:t>
      </w:r>
      <w:r w:rsidR="00FE6D5C" w:rsidRPr="00A776E7">
        <w:rPr>
          <w:rFonts w:ascii="Times New Roman" w:hAnsi="Times New Roman" w:cs="Times New Roman"/>
        </w:rPr>
        <w:t xml:space="preserve">  </w:t>
      </w:r>
    </w:p>
    <w:p w:rsidR="005A37EB" w:rsidRPr="00A776E7" w:rsidRDefault="005A37EB" w:rsidP="005A37EB">
      <w:pPr>
        <w:rPr>
          <w:rFonts w:ascii="Times New Roman" w:hAnsi="Times New Roman" w:cs="Times New Roman"/>
        </w:rPr>
      </w:pPr>
    </w:p>
    <w:p w:rsidR="00A80DBE" w:rsidRPr="00A776E7" w:rsidRDefault="00190AFD" w:rsidP="00A80DBE">
      <w:pPr>
        <w:rPr>
          <w:rFonts w:ascii="Times New Roman" w:hAnsi="Times New Roman" w:cs="Times New Roman"/>
        </w:rPr>
      </w:pPr>
      <w:r w:rsidRPr="00A776E7">
        <w:rPr>
          <w:rFonts w:ascii="Times New Roman" w:hAnsi="Times New Roman" w:cs="Times New Roman"/>
        </w:rPr>
        <w:t xml:space="preserve">I </w:t>
      </w:r>
      <w:r w:rsidR="005A37EB" w:rsidRPr="00A776E7">
        <w:rPr>
          <w:rFonts w:ascii="Times New Roman" w:hAnsi="Times New Roman" w:cs="Times New Roman"/>
        </w:rPr>
        <w:t xml:space="preserve">would </w:t>
      </w:r>
      <w:r w:rsidR="001A3FC2" w:rsidRPr="00A776E7">
        <w:rPr>
          <w:rFonts w:ascii="Times New Roman" w:hAnsi="Times New Roman" w:cs="Times New Roman"/>
        </w:rPr>
        <w:t>*love*</w:t>
      </w:r>
      <w:r w:rsidR="005A37EB" w:rsidRPr="00A776E7">
        <w:rPr>
          <w:rFonts w:ascii="Times New Roman" w:hAnsi="Times New Roman" w:cs="Times New Roman"/>
        </w:rPr>
        <w:t xml:space="preserve"> </w:t>
      </w:r>
      <w:r w:rsidR="005E1630" w:rsidRPr="00A776E7">
        <w:rPr>
          <w:rFonts w:ascii="Times New Roman" w:hAnsi="Times New Roman" w:cs="Times New Roman"/>
        </w:rPr>
        <w:t>to see</w:t>
      </w:r>
      <w:r w:rsidR="005A37EB" w:rsidRPr="00A776E7">
        <w:rPr>
          <w:rFonts w:ascii="Times New Roman" w:hAnsi="Times New Roman" w:cs="Times New Roman"/>
        </w:rPr>
        <w:t xml:space="preserve"> this</w:t>
      </w:r>
      <w:r w:rsidR="000F064D" w:rsidRPr="00A776E7">
        <w:rPr>
          <w:rFonts w:ascii="Times New Roman" w:hAnsi="Times New Roman" w:cs="Times New Roman"/>
        </w:rPr>
        <w:t xml:space="preserve"> claim</w:t>
      </w:r>
      <w:r w:rsidR="005A37EB" w:rsidRPr="00A776E7">
        <w:rPr>
          <w:rFonts w:ascii="Times New Roman" w:hAnsi="Times New Roman" w:cs="Times New Roman"/>
        </w:rPr>
        <w:t xml:space="preserve"> published in </w:t>
      </w:r>
      <w:r w:rsidR="00035FBD" w:rsidRPr="00A776E7">
        <w:rPr>
          <w:rFonts w:ascii="Times New Roman" w:hAnsi="Times New Roman" w:cs="Times New Roman"/>
        </w:rPr>
        <w:t>JML</w:t>
      </w:r>
      <w:r w:rsidR="0011477C" w:rsidRPr="00A776E7">
        <w:rPr>
          <w:rFonts w:ascii="Times New Roman" w:hAnsi="Times New Roman" w:cs="Times New Roman"/>
        </w:rPr>
        <w:t xml:space="preserve">: </w:t>
      </w:r>
      <w:r w:rsidR="00035FBD" w:rsidRPr="00A776E7">
        <w:rPr>
          <w:rFonts w:ascii="Times New Roman" w:hAnsi="Times New Roman" w:cs="Times New Roman"/>
        </w:rPr>
        <w:t xml:space="preserve">a </w:t>
      </w:r>
      <w:r w:rsidR="00E24BFB" w:rsidRPr="00A776E7">
        <w:rPr>
          <w:rFonts w:ascii="Times New Roman" w:hAnsi="Times New Roman" w:cs="Times New Roman"/>
        </w:rPr>
        <w:t xml:space="preserve">strong replication of a </w:t>
      </w:r>
      <w:r w:rsidR="00035FBD" w:rsidRPr="00A776E7">
        <w:rPr>
          <w:rFonts w:ascii="Times New Roman" w:hAnsi="Times New Roman" w:cs="Times New Roman"/>
        </w:rPr>
        <w:t xml:space="preserve">controversial </w:t>
      </w:r>
      <w:r w:rsidR="00DD600D" w:rsidRPr="00A776E7">
        <w:rPr>
          <w:rFonts w:ascii="Times New Roman" w:hAnsi="Times New Roman" w:cs="Times New Roman"/>
        </w:rPr>
        <w:t>study</w:t>
      </w:r>
      <w:r w:rsidR="005A37EB" w:rsidRPr="00A776E7">
        <w:rPr>
          <w:rFonts w:ascii="Times New Roman" w:hAnsi="Times New Roman" w:cs="Times New Roman"/>
        </w:rPr>
        <w:t>.</w:t>
      </w:r>
      <w:r w:rsidR="005555E6" w:rsidRPr="00A776E7">
        <w:rPr>
          <w:rFonts w:ascii="Times New Roman" w:hAnsi="Times New Roman" w:cs="Times New Roman"/>
        </w:rPr>
        <w:t xml:space="preserve"> </w:t>
      </w:r>
      <w:r w:rsidR="005A37EB" w:rsidRPr="00A776E7">
        <w:rPr>
          <w:rFonts w:ascii="Times New Roman" w:hAnsi="Times New Roman" w:cs="Times New Roman"/>
        </w:rPr>
        <w:t xml:space="preserve"> But</w:t>
      </w:r>
      <w:r w:rsidRPr="00A776E7">
        <w:rPr>
          <w:rFonts w:ascii="Times New Roman" w:hAnsi="Times New Roman" w:cs="Times New Roman"/>
        </w:rPr>
        <w:t xml:space="preserve">, unfortunately, </w:t>
      </w:r>
      <w:r w:rsidR="00420E11" w:rsidRPr="00A776E7">
        <w:rPr>
          <w:rFonts w:ascii="Times New Roman" w:hAnsi="Times New Roman" w:cs="Times New Roman"/>
        </w:rPr>
        <w:t xml:space="preserve">I see </w:t>
      </w:r>
      <w:r w:rsidR="005A37EB" w:rsidRPr="00A776E7">
        <w:rPr>
          <w:rFonts w:ascii="Times New Roman" w:hAnsi="Times New Roman" w:cs="Times New Roman"/>
        </w:rPr>
        <w:t xml:space="preserve">nothing </w:t>
      </w:r>
      <w:r w:rsidR="00246EB0" w:rsidRPr="00A776E7">
        <w:rPr>
          <w:rFonts w:ascii="Times New Roman" w:hAnsi="Times New Roman" w:cs="Times New Roman"/>
        </w:rPr>
        <w:t>in this paper</w:t>
      </w:r>
      <w:r w:rsidR="00324B21" w:rsidRPr="00A776E7">
        <w:rPr>
          <w:rFonts w:ascii="Times New Roman" w:hAnsi="Times New Roman" w:cs="Times New Roman"/>
        </w:rPr>
        <w:t xml:space="preserve"> that’s publishable</w:t>
      </w:r>
      <w:r w:rsidR="005B4D9A" w:rsidRPr="00A776E7">
        <w:rPr>
          <w:rFonts w:ascii="Times New Roman" w:hAnsi="Times New Roman" w:cs="Times New Roman"/>
        </w:rPr>
        <w:t xml:space="preserve">.  The paper is </w:t>
      </w:r>
      <w:r w:rsidR="002D7F17" w:rsidRPr="00A776E7">
        <w:rPr>
          <w:rFonts w:ascii="Times New Roman" w:hAnsi="Times New Roman" w:cs="Times New Roman"/>
        </w:rPr>
        <w:t>problematic</w:t>
      </w:r>
      <w:r w:rsidR="005B4D9A" w:rsidRPr="00A776E7">
        <w:rPr>
          <w:rFonts w:ascii="Times New Roman" w:hAnsi="Times New Roman" w:cs="Times New Roman"/>
        </w:rPr>
        <w:t xml:space="preserve"> </w:t>
      </w:r>
      <w:r w:rsidR="00084511" w:rsidRPr="00A776E7">
        <w:rPr>
          <w:rFonts w:ascii="Times New Roman" w:hAnsi="Times New Roman" w:cs="Times New Roman"/>
        </w:rPr>
        <w:t xml:space="preserve">for </w:t>
      </w:r>
      <w:r w:rsidRPr="00A776E7">
        <w:rPr>
          <w:rFonts w:ascii="Times New Roman" w:hAnsi="Times New Roman" w:cs="Times New Roman"/>
        </w:rPr>
        <w:t xml:space="preserve">several </w:t>
      </w:r>
      <w:r w:rsidR="00084511" w:rsidRPr="00A776E7">
        <w:rPr>
          <w:rFonts w:ascii="Times New Roman" w:hAnsi="Times New Roman" w:cs="Times New Roman"/>
        </w:rPr>
        <w:t xml:space="preserve">reasons. </w:t>
      </w:r>
      <w:r w:rsidR="00AB3F03" w:rsidRPr="00A776E7">
        <w:rPr>
          <w:rFonts w:ascii="Times New Roman" w:hAnsi="Times New Roman" w:cs="Times New Roman"/>
        </w:rPr>
        <w:t xml:space="preserve"> </w:t>
      </w:r>
      <w:r w:rsidR="005D556D" w:rsidRPr="00A776E7">
        <w:rPr>
          <w:rFonts w:ascii="Times New Roman" w:hAnsi="Times New Roman" w:cs="Times New Roman"/>
        </w:rPr>
        <w:t>T</w:t>
      </w:r>
      <w:r w:rsidR="00BF23FA" w:rsidRPr="00A776E7">
        <w:rPr>
          <w:rFonts w:ascii="Times New Roman" w:hAnsi="Times New Roman" w:cs="Times New Roman"/>
        </w:rPr>
        <w:t xml:space="preserve">he </w:t>
      </w:r>
      <w:r w:rsidR="00733A74" w:rsidRPr="00A776E7">
        <w:rPr>
          <w:rFonts w:ascii="Times New Roman" w:hAnsi="Times New Roman" w:cs="Times New Roman"/>
        </w:rPr>
        <w:t>most irremediable</w:t>
      </w:r>
      <w:r w:rsidR="00BF23FA" w:rsidRPr="00A776E7">
        <w:rPr>
          <w:rFonts w:ascii="Times New Roman" w:hAnsi="Times New Roman" w:cs="Times New Roman"/>
        </w:rPr>
        <w:t xml:space="preserve"> problems are</w:t>
      </w:r>
      <w:r w:rsidR="0012126C" w:rsidRPr="00A776E7">
        <w:rPr>
          <w:rFonts w:ascii="Times New Roman" w:hAnsi="Times New Roman" w:cs="Times New Roman"/>
        </w:rPr>
        <w:t xml:space="preserve"> (1)</w:t>
      </w:r>
      <w:r w:rsidR="00084511" w:rsidRPr="00A776E7">
        <w:rPr>
          <w:rFonts w:ascii="Times New Roman" w:hAnsi="Times New Roman" w:cs="Times New Roman"/>
        </w:rPr>
        <w:t xml:space="preserve"> the data from</w:t>
      </w:r>
      <w:r w:rsidR="005B4D9A" w:rsidRPr="00A776E7">
        <w:rPr>
          <w:rFonts w:ascii="Times New Roman" w:hAnsi="Times New Roman" w:cs="Times New Roman"/>
        </w:rPr>
        <w:t xml:space="preserve"> Exp</w:t>
      </w:r>
      <w:r w:rsidR="00084511" w:rsidRPr="00A776E7">
        <w:rPr>
          <w:rFonts w:ascii="Times New Roman" w:hAnsi="Times New Roman" w:cs="Times New Roman"/>
        </w:rPr>
        <w:t xml:space="preserve">eriment 1, </w:t>
      </w:r>
      <w:r w:rsidR="0012126C" w:rsidRPr="00A776E7">
        <w:rPr>
          <w:rFonts w:ascii="Times New Roman" w:hAnsi="Times New Roman" w:cs="Times New Roman"/>
        </w:rPr>
        <w:t xml:space="preserve">(2) </w:t>
      </w:r>
      <w:r w:rsidR="005B4D9A" w:rsidRPr="00A776E7">
        <w:rPr>
          <w:rFonts w:ascii="Times New Roman" w:hAnsi="Times New Roman" w:cs="Times New Roman"/>
        </w:rPr>
        <w:t>the methods</w:t>
      </w:r>
      <w:r w:rsidR="008A100D" w:rsidRPr="00A776E7">
        <w:rPr>
          <w:rFonts w:ascii="Times New Roman" w:hAnsi="Times New Roman" w:cs="Times New Roman"/>
        </w:rPr>
        <w:t xml:space="preserve"> and data from</w:t>
      </w:r>
      <w:r w:rsidR="00084511" w:rsidRPr="00A776E7">
        <w:rPr>
          <w:rFonts w:ascii="Times New Roman" w:hAnsi="Times New Roman" w:cs="Times New Roman"/>
        </w:rPr>
        <w:t xml:space="preserve"> Experiment 2, and </w:t>
      </w:r>
      <w:r w:rsidR="0012126C" w:rsidRPr="00A776E7">
        <w:rPr>
          <w:rFonts w:ascii="Times New Roman" w:hAnsi="Times New Roman" w:cs="Times New Roman"/>
        </w:rPr>
        <w:t>(3)</w:t>
      </w:r>
      <w:r w:rsidR="00084BF4" w:rsidRPr="00A776E7">
        <w:rPr>
          <w:rFonts w:ascii="Times New Roman" w:hAnsi="Times New Roman" w:cs="Times New Roman"/>
        </w:rPr>
        <w:t xml:space="preserve"> </w:t>
      </w:r>
      <w:r w:rsidRPr="00A776E7">
        <w:rPr>
          <w:rFonts w:ascii="Times New Roman" w:hAnsi="Times New Roman" w:cs="Times New Roman"/>
        </w:rPr>
        <w:t>I am</w:t>
      </w:r>
      <w:r w:rsidR="00084BF4" w:rsidRPr="00A776E7">
        <w:rPr>
          <w:rFonts w:ascii="Times New Roman" w:hAnsi="Times New Roman" w:cs="Times New Roman"/>
        </w:rPr>
        <w:t xml:space="preserve"> sad to report,</w:t>
      </w:r>
      <w:r w:rsidR="001D7BD3" w:rsidRPr="00A776E7">
        <w:rPr>
          <w:rFonts w:ascii="Times New Roman" w:hAnsi="Times New Roman" w:cs="Times New Roman"/>
        </w:rPr>
        <w:t xml:space="preserve"> what </w:t>
      </w:r>
      <w:r w:rsidRPr="00A776E7">
        <w:rPr>
          <w:rFonts w:ascii="Times New Roman" w:hAnsi="Times New Roman" w:cs="Times New Roman"/>
        </w:rPr>
        <w:t xml:space="preserve">I </w:t>
      </w:r>
      <w:r w:rsidR="003D3E5C" w:rsidRPr="00A776E7">
        <w:rPr>
          <w:rFonts w:ascii="Times New Roman" w:hAnsi="Times New Roman" w:cs="Times New Roman"/>
        </w:rPr>
        <w:t>believe to</w:t>
      </w:r>
      <w:r w:rsidRPr="00A776E7">
        <w:rPr>
          <w:rFonts w:ascii="Times New Roman" w:hAnsi="Times New Roman" w:cs="Times New Roman"/>
        </w:rPr>
        <w:t xml:space="preserve"> be</w:t>
      </w:r>
      <w:r w:rsidR="003D3E5C" w:rsidRPr="00A776E7">
        <w:rPr>
          <w:rFonts w:ascii="Times New Roman" w:hAnsi="Times New Roman" w:cs="Times New Roman"/>
        </w:rPr>
        <w:t xml:space="preserve"> </w:t>
      </w:r>
      <w:r w:rsidR="00CF0603" w:rsidRPr="00A776E7">
        <w:rPr>
          <w:rFonts w:ascii="Times New Roman" w:hAnsi="Times New Roman" w:cs="Times New Roman"/>
        </w:rPr>
        <w:t>some</w:t>
      </w:r>
      <w:r w:rsidR="003D3E5C" w:rsidRPr="00A776E7">
        <w:rPr>
          <w:rFonts w:ascii="Times New Roman" w:hAnsi="Times New Roman" w:cs="Times New Roman"/>
        </w:rPr>
        <w:t xml:space="preserve"> </w:t>
      </w:r>
      <w:r w:rsidR="00156F65" w:rsidRPr="00A776E7">
        <w:rPr>
          <w:rFonts w:ascii="Times New Roman" w:hAnsi="Times New Roman" w:cs="Times New Roman"/>
        </w:rPr>
        <w:t>matter</w:t>
      </w:r>
      <w:r w:rsidR="001E67A7" w:rsidRPr="00A776E7">
        <w:rPr>
          <w:rFonts w:ascii="Times New Roman" w:hAnsi="Times New Roman" w:cs="Times New Roman"/>
        </w:rPr>
        <w:t>s</w:t>
      </w:r>
      <w:r w:rsidR="00156F65" w:rsidRPr="00A776E7">
        <w:rPr>
          <w:rFonts w:ascii="Times New Roman" w:hAnsi="Times New Roman" w:cs="Times New Roman"/>
        </w:rPr>
        <w:t xml:space="preserve"> of </w:t>
      </w:r>
      <w:r w:rsidR="00E32484" w:rsidRPr="00A776E7">
        <w:rPr>
          <w:rFonts w:ascii="Times New Roman" w:hAnsi="Times New Roman" w:cs="Times New Roman"/>
        </w:rPr>
        <w:t xml:space="preserve">questionable </w:t>
      </w:r>
      <w:r w:rsidR="001D56F9" w:rsidRPr="00A776E7">
        <w:rPr>
          <w:rFonts w:ascii="Times New Roman" w:hAnsi="Times New Roman" w:cs="Times New Roman"/>
        </w:rPr>
        <w:t xml:space="preserve">academic </w:t>
      </w:r>
      <w:r w:rsidR="00E32484" w:rsidRPr="00A776E7">
        <w:rPr>
          <w:rFonts w:ascii="Times New Roman" w:hAnsi="Times New Roman" w:cs="Times New Roman"/>
        </w:rPr>
        <w:t>integrity</w:t>
      </w:r>
      <w:r w:rsidR="00084BF4" w:rsidRPr="00A776E7">
        <w:rPr>
          <w:rFonts w:ascii="Times New Roman" w:hAnsi="Times New Roman" w:cs="Times New Roman"/>
        </w:rPr>
        <w:t xml:space="preserve"> con</w:t>
      </w:r>
      <w:r w:rsidR="003D3E5C" w:rsidRPr="00A776E7">
        <w:rPr>
          <w:rFonts w:ascii="Times New Roman" w:hAnsi="Times New Roman" w:cs="Times New Roman"/>
        </w:rPr>
        <w:t>cerning both experiments</w:t>
      </w:r>
      <w:r w:rsidR="00156F65" w:rsidRPr="00A776E7">
        <w:rPr>
          <w:rFonts w:ascii="Times New Roman" w:hAnsi="Times New Roman" w:cs="Times New Roman"/>
        </w:rPr>
        <w:t xml:space="preserve">.  </w:t>
      </w:r>
    </w:p>
    <w:p w:rsidR="003C6863" w:rsidRPr="00A776E7" w:rsidRDefault="003C6863" w:rsidP="00A80DBE">
      <w:pPr>
        <w:rPr>
          <w:rFonts w:ascii="Times New Roman" w:hAnsi="Times New Roman" w:cs="Times New Roman"/>
        </w:rPr>
      </w:pPr>
    </w:p>
    <w:p w:rsidR="003C6863" w:rsidRPr="00A776E7" w:rsidRDefault="003C6863" w:rsidP="00A80DBE">
      <w:pPr>
        <w:rPr>
          <w:rFonts w:ascii="Times New Roman" w:hAnsi="Times New Roman" w:cs="Times New Roman"/>
        </w:rPr>
      </w:pPr>
      <w:r w:rsidRPr="00A776E7">
        <w:rPr>
          <w:rFonts w:ascii="Times New Roman" w:hAnsi="Times New Roman" w:cs="Times New Roman"/>
        </w:rPr>
        <w:t xml:space="preserve">I reviewed an earlier version of this paper, submitted to another journal, reporting an earlier analysis of Expt. 2.  Although my first review was critical of the </w:t>
      </w:r>
      <w:r w:rsidR="004466F2" w:rsidRPr="00A776E7">
        <w:rPr>
          <w:rFonts w:ascii="Times New Roman" w:hAnsi="Times New Roman" w:cs="Times New Roman"/>
        </w:rPr>
        <w:t>experiment</w:t>
      </w:r>
      <w:r w:rsidRPr="00A776E7">
        <w:rPr>
          <w:rFonts w:ascii="Times New Roman" w:hAnsi="Times New Roman" w:cs="Times New Roman"/>
        </w:rPr>
        <w:t xml:space="preserve"> and other aspects of the </w:t>
      </w:r>
      <w:r w:rsidR="004466F2" w:rsidRPr="00A776E7">
        <w:rPr>
          <w:rFonts w:ascii="Times New Roman" w:hAnsi="Times New Roman" w:cs="Times New Roman"/>
        </w:rPr>
        <w:t>paper</w:t>
      </w:r>
      <w:r w:rsidRPr="00A776E7">
        <w:rPr>
          <w:rFonts w:ascii="Times New Roman" w:hAnsi="Times New Roman" w:cs="Times New Roman"/>
        </w:rPr>
        <w:t xml:space="preserve"> that were (</w:t>
      </w:r>
      <w:r w:rsidR="005715CB" w:rsidRPr="00A776E7">
        <w:rPr>
          <w:rFonts w:ascii="Times New Roman" w:hAnsi="Times New Roman" w:cs="Times New Roman"/>
        </w:rPr>
        <w:t xml:space="preserve">and still </w:t>
      </w:r>
      <w:r w:rsidRPr="00A776E7">
        <w:rPr>
          <w:rFonts w:ascii="Times New Roman" w:hAnsi="Times New Roman" w:cs="Times New Roman"/>
        </w:rPr>
        <w:t xml:space="preserve">are) problematic, it was intended to be sympathetic and encouraging to the authors.  This review is </w:t>
      </w:r>
      <w:r w:rsidR="00065011">
        <w:rPr>
          <w:rFonts w:ascii="Times New Roman" w:hAnsi="Times New Roman" w:cs="Times New Roman"/>
        </w:rPr>
        <w:t>somewhat</w:t>
      </w:r>
      <w:r w:rsidR="00065011" w:rsidRPr="00A776E7">
        <w:rPr>
          <w:rFonts w:ascii="Times New Roman" w:hAnsi="Times New Roman" w:cs="Times New Roman"/>
        </w:rPr>
        <w:t xml:space="preserve"> </w:t>
      </w:r>
      <w:r w:rsidRPr="00A776E7">
        <w:rPr>
          <w:rFonts w:ascii="Times New Roman" w:hAnsi="Times New Roman" w:cs="Times New Roman"/>
        </w:rPr>
        <w:t xml:space="preserve">less sympathetic, for reasons that should become obvious. </w:t>
      </w:r>
    </w:p>
    <w:p w:rsidR="00A80DBE" w:rsidRPr="00A776E7" w:rsidRDefault="00A80DBE" w:rsidP="00A80DBE">
      <w:pPr>
        <w:rPr>
          <w:rFonts w:ascii="Times New Roman" w:hAnsi="Times New Roman" w:cs="Times New Roman"/>
        </w:rPr>
      </w:pPr>
    </w:p>
    <w:p w:rsidR="00705A11" w:rsidRPr="00A776E7" w:rsidRDefault="00200A61" w:rsidP="00A80DBE">
      <w:pPr>
        <w:rPr>
          <w:rFonts w:ascii="Times New Roman" w:hAnsi="Times New Roman" w:cs="Times New Roman"/>
          <w:b/>
          <w:u w:val="single"/>
        </w:rPr>
      </w:pPr>
      <w:r w:rsidRPr="00A776E7">
        <w:rPr>
          <w:rFonts w:ascii="Times New Roman" w:hAnsi="Times New Roman" w:cs="Times New Roman"/>
          <w:b/>
          <w:u w:val="single"/>
        </w:rPr>
        <w:t>C</w:t>
      </w:r>
      <w:r w:rsidR="00C84341" w:rsidRPr="00A776E7">
        <w:rPr>
          <w:rFonts w:ascii="Times New Roman" w:hAnsi="Times New Roman" w:cs="Times New Roman"/>
          <w:b/>
          <w:u w:val="single"/>
        </w:rPr>
        <w:t xml:space="preserve">oncerns about </w:t>
      </w:r>
      <w:r w:rsidR="00D5611B" w:rsidRPr="00A776E7">
        <w:rPr>
          <w:rFonts w:ascii="Times New Roman" w:hAnsi="Times New Roman" w:cs="Times New Roman"/>
          <w:b/>
          <w:u w:val="single"/>
        </w:rPr>
        <w:t>S</w:t>
      </w:r>
      <w:r w:rsidR="00C84341" w:rsidRPr="00A776E7">
        <w:rPr>
          <w:rFonts w:ascii="Times New Roman" w:hAnsi="Times New Roman" w:cs="Times New Roman"/>
          <w:b/>
          <w:u w:val="single"/>
        </w:rPr>
        <w:t xml:space="preserve">cholarship and </w:t>
      </w:r>
      <w:r w:rsidR="00D5611B" w:rsidRPr="00A776E7">
        <w:rPr>
          <w:rFonts w:ascii="Times New Roman" w:hAnsi="Times New Roman" w:cs="Times New Roman"/>
          <w:b/>
          <w:u w:val="single"/>
        </w:rPr>
        <w:t>E</w:t>
      </w:r>
      <w:r w:rsidR="00C84341" w:rsidRPr="00A776E7">
        <w:rPr>
          <w:rFonts w:ascii="Times New Roman" w:hAnsi="Times New Roman" w:cs="Times New Roman"/>
          <w:b/>
          <w:u w:val="single"/>
        </w:rPr>
        <w:t>thics</w:t>
      </w:r>
    </w:p>
    <w:p w:rsidR="007A4B22" w:rsidRPr="00A776E7" w:rsidRDefault="007A4B22" w:rsidP="00A80DBE">
      <w:pPr>
        <w:rPr>
          <w:rFonts w:ascii="Times New Roman" w:hAnsi="Times New Roman" w:cs="Times New Roman"/>
          <w:b/>
        </w:rPr>
      </w:pPr>
    </w:p>
    <w:p w:rsidR="007A4B22" w:rsidRPr="00A776E7" w:rsidRDefault="007A4B22" w:rsidP="00A80DBE">
      <w:pPr>
        <w:rPr>
          <w:rFonts w:ascii="Times New Roman" w:hAnsi="Times New Roman" w:cs="Times New Roman"/>
          <w:b/>
        </w:rPr>
      </w:pPr>
      <w:r w:rsidRPr="00A776E7">
        <w:rPr>
          <w:rFonts w:ascii="Times New Roman" w:hAnsi="Times New Roman" w:cs="Times New Roman"/>
          <w:b/>
        </w:rPr>
        <w:t xml:space="preserve">1.  The authors </w:t>
      </w:r>
      <w:r w:rsidR="00841E94" w:rsidRPr="00A776E7">
        <w:rPr>
          <w:rFonts w:ascii="Times New Roman" w:hAnsi="Times New Roman" w:cs="Times New Roman"/>
          <w:b/>
        </w:rPr>
        <w:t>report</w:t>
      </w:r>
      <w:r w:rsidRPr="00A776E7">
        <w:rPr>
          <w:rFonts w:ascii="Times New Roman" w:hAnsi="Times New Roman" w:cs="Times New Roman"/>
          <w:b/>
        </w:rPr>
        <w:t>ed anal</w:t>
      </w:r>
      <w:r w:rsidR="0057231A" w:rsidRPr="00A776E7">
        <w:rPr>
          <w:rFonts w:ascii="Times New Roman" w:hAnsi="Times New Roman" w:cs="Times New Roman"/>
          <w:b/>
        </w:rPr>
        <w:t>yses that J&amp;</w:t>
      </w:r>
      <w:r w:rsidR="00065011">
        <w:rPr>
          <w:rFonts w:ascii="Times New Roman" w:hAnsi="Times New Roman" w:cs="Times New Roman"/>
          <w:b/>
        </w:rPr>
        <w:t>C</w:t>
      </w:r>
      <w:r w:rsidR="0057231A" w:rsidRPr="00A776E7">
        <w:rPr>
          <w:rFonts w:ascii="Times New Roman" w:hAnsi="Times New Roman" w:cs="Times New Roman"/>
          <w:b/>
        </w:rPr>
        <w:t xml:space="preserve"> had already done, </w:t>
      </w:r>
      <w:r w:rsidRPr="00A776E7">
        <w:rPr>
          <w:rFonts w:ascii="Times New Roman" w:hAnsi="Times New Roman" w:cs="Times New Roman"/>
          <w:b/>
        </w:rPr>
        <w:t>in</w:t>
      </w:r>
      <w:r w:rsidR="0057231A" w:rsidRPr="00A776E7">
        <w:rPr>
          <w:rFonts w:ascii="Times New Roman" w:hAnsi="Times New Roman" w:cs="Times New Roman"/>
          <w:b/>
        </w:rPr>
        <w:t xml:space="preserve"> some of the same corpora</w:t>
      </w:r>
      <w:r w:rsidR="00156DF1" w:rsidRPr="00A776E7">
        <w:rPr>
          <w:rFonts w:ascii="Times New Roman" w:hAnsi="Times New Roman" w:cs="Times New Roman"/>
          <w:b/>
        </w:rPr>
        <w:t>.  T</w:t>
      </w:r>
      <w:r w:rsidR="00515772" w:rsidRPr="00A776E7">
        <w:rPr>
          <w:rFonts w:ascii="Times New Roman" w:hAnsi="Times New Roman" w:cs="Times New Roman"/>
          <w:b/>
        </w:rPr>
        <w:t>hey</w:t>
      </w:r>
      <w:r w:rsidRPr="00A776E7">
        <w:rPr>
          <w:rFonts w:ascii="Times New Roman" w:hAnsi="Times New Roman" w:cs="Times New Roman"/>
          <w:b/>
        </w:rPr>
        <w:t xml:space="preserve"> omitted </w:t>
      </w:r>
      <w:r w:rsidR="005E7C8A" w:rsidRPr="00A776E7">
        <w:rPr>
          <w:rFonts w:ascii="Times New Roman" w:hAnsi="Times New Roman" w:cs="Times New Roman"/>
          <w:b/>
        </w:rPr>
        <w:t>any</w:t>
      </w:r>
      <w:r w:rsidRPr="00A776E7">
        <w:rPr>
          <w:rFonts w:ascii="Times New Roman" w:hAnsi="Times New Roman" w:cs="Times New Roman"/>
          <w:b/>
        </w:rPr>
        <w:t xml:space="preserve"> mention </w:t>
      </w:r>
      <w:r w:rsidR="005E7C8A" w:rsidRPr="00A776E7">
        <w:rPr>
          <w:rFonts w:ascii="Times New Roman" w:hAnsi="Times New Roman" w:cs="Times New Roman"/>
          <w:b/>
        </w:rPr>
        <w:t xml:space="preserve">of </w:t>
      </w:r>
      <w:r w:rsidR="006940D6" w:rsidRPr="00A776E7">
        <w:rPr>
          <w:rFonts w:ascii="Times New Roman" w:hAnsi="Times New Roman" w:cs="Times New Roman"/>
          <w:b/>
        </w:rPr>
        <w:t>this fact</w:t>
      </w:r>
      <w:r w:rsidR="00F307D9" w:rsidRPr="00A776E7">
        <w:rPr>
          <w:rFonts w:ascii="Times New Roman" w:hAnsi="Times New Roman" w:cs="Times New Roman"/>
          <w:b/>
        </w:rPr>
        <w:t xml:space="preserve">, even though they </w:t>
      </w:r>
      <w:r w:rsidR="00C223B7" w:rsidRPr="00A776E7">
        <w:rPr>
          <w:rFonts w:ascii="Times New Roman" w:hAnsi="Times New Roman" w:cs="Times New Roman"/>
          <w:b/>
        </w:rPr>
        <w:t xml:space="preserve">had been informed of </w:t>
      </w:r>
      <w:r w:rsidR="00671C96" w:rsidRPr="00A776E7">
        <w:rPr>
          <w:rFonts w:ascii="Times New Roman" w:hAnsi="Times New Roman" w:cs="Times New Roman"/>
          <w:b/>
        </w:rPr>
        <w:t>their</w:t>
      </w:r>
      <w:r w:rsidR="00C223B7" w:rsidRPr="00A776E7">
        <w:rPr>
          <w:rFonts w:ascii="Times New Roman" w:hAnsi="Times New Roman" w:cs="Times New Roman"/>
          <w:b/>
        </w:rPr>
        <w:t xml:space="preserve"> oversight previously</w:t>
      </w:r>
      <w:r w:rsidRPr="00A776E7">
        <w:rPr>
          <w:rFonts w:ascii="Times New Roman" w:hAnsi="Times New Roman" w:cs="Times New Roman"/>
          <w:b/>
        </w:rPr>
        <w:t>.</w:t>
      </w:r>
    </w:p>
    <w:p w:rsidR="007A4B22" w:rsidRPr="00A776E7" w:rsidRDefault="007A4B22" w:rsidP="00A80DBE">
      <w:pPr>
        <w:rPr>
          <w:rFonts w:ascii="Times New Roman" w:hAnsi="Times New Roman" w:cs="Times New Roman"/>
          <w:b/>
        </w:rPr>
      </w:pPr>
    </w:p>
    <w:p w:rsidR="004C2DCE" w:rsidRPr="00A776E7" w:rsidRDefault="00096ABC" w:rsidP="004C2DCE">
      <w:pPr>
        <w:rPr>
          <w:rFonts w:ascii="Times New Roman" w:hAnsi="Times New Roman" w:cs="Times New Roman"/>
        </w:rPr>
      </w:pPr>
      <w:r w:rsidRPr="00A776E7">
        <w:rPr>
          <w:rFonts w:ascii="Times New Roman" w:hAnsi="Times New Roman" w:cs="Times New Roman"/>
        </w:rPr>
        <w:t>In the first experiment, the authors</w:t>
      </w:r>
      <w:r w:rsidR="00847A08" w:rsidRPr="00A776E7">
        <w:rPr>
          <w:rFonts w:ascii="Times New Roman" w:hAnsi="Times New Roman" w:cs="Times New Roman"/>
        </w:rPr>
        <w:t xml:space="preserve"> sought </w:t>
      </w:r>
      <w:r w:rsidR="004C2DCE" w:rsidRPr="00A776E7">
        <w:rPr>
          <w:rFonts w:ascii="Times New Roman" w:hAnsi="Times New Roman" w:cs="Times New Roman"/>
        </w:rPr>
        <w:t xml:space="preserve">to </w:t>
      </w:r>
      <w:r w:rsidR="006C2AA1" w:rsidRPr="00A776E7">
        <w:rPr>
          <w:rFonts w:ascii="Times New Roman" w:hAnsi="Times New Roman" w:cs="Times New Roman"/>
        </w:rPr>
        <w:t xml:space="preserve">extend </w:t>
      </w:r>
      <w:r w:rsidR="004C2DCE" w:rsidRPr="00A776E7">
        <w:rPr>
          <w:rFonts w:ascii="Times New Roman" w:hAnsi="Times New Roman" w:cs="Times New Roman"/>
        </w:rPr>
        <w:t xml:space="preserve">the QWERTY effect </w:t>
      </w:r>
      <w:r w:rsidR="00FE1D2E" w:rsidRPr="00A776E7">
        <w:rPr>
          <w:rFonts w:ascii="Times New Roman" w:hAnsi="Times New Roman" w:cs="Times New Roman"/>
        </w:rPr>
        <w:t>by testing for</w:t>
      </w:r>
      <w:r w:rsidR="00392795" w:rsidRPr="00A776E7">
        <w:rPr>
          <w:rFonts w:ascii="Times New Roman" w:hAnsi="Times New Roman" w:cs="Times New Roman"/>
        </w:rPr>
        <w:t xml:space="preserve"> the effect</w:t>
      </w:r>
      <w:r w:rsidR="00705A11" w:rsidRPr="00A776E7">
        <w:rPr>
          <w:rFonts w:ascii="Times New Roman" w:hAnsi="Times New Roman" w:cs="Times New Roman"/>
        </w:rPr>
        <w:t xml:space="preserve"> of</w:t>
      </w:r>
      <w:r w:rsidR="00FE1D2E" w:rsidRPr="00A776E7">
        <w:rPr>
          <w:rFonts w:ascii="Times New Roman" w:hAnsi="Times New Roman" w:cs="Times New Roman"/>
        </w:rPr>
        <w:t xml:space="preserve"> a variable</w:t>
      </w:r>
      <w:r w:rsidR="00392795" w:rsidRPr="00A776E7">
        <w:rPr>
          <w:rFonts w:ascii="Times New Roman" w:hAnsi="Times New Roman" w:cs="Times New Roman"/>
        </w:rPr>
        <w:t xml:space="preserve"> related to typing fluency</w:t>
      </w:r>
      <w:r w:rsidR="004C2DCE" w:rsidRPr="00A776E7">
        <w:rPr>
          <w:rFonts w:ascii="Times New Roman" w:hAnsi="Times New Roman" w:cs="Times New Roman"/>
        </w:rPr>
        <w:t xml:space="preserve">: </w:t>
      </w:r>
      <w:r w:rsidR="006C2AA1" w:rsidRPr="00A776E7">
        <w:rPr>
          <w:rFonts w:ascii="Times New Roman" w:hAnsi="Times New Roman" w:cs="Times New Roman"/>
        </w:rPr>
        <w:t>Hand alternations, or “switches</w:t>
      </w:r>
      <w:r w:rsidR="00474294" w:rsidRPr="00A776E7">
        <w:rPr>
          <w:rFonts w:ascii="Times New Roman" w:hAnsi="Times New Roman" w:cs="Times New Roman"/>
        </w:rPr>
        <w:t>.</w:t>
      </w:r>
      <w:r w:rsidR="006C2AA1" w:rsidRPr="00A776E7">
        <w:rPr>
          <w:rFonts w:ascii="Times New Roman" w:hAnsi="Times New Roman" w:cs="Times New Roman"/>
        </w:rPr>
        <w:t xml:space="preserve">” </w:t>
      </w:r>
      <w:r w:rsidR="00474294" w:rsidRPr="00A776E7">
        <w:rPr>
          <w:rFonts w:ascii="Times New Roman" w:hAnsi="Times New Roman" w:cs="Times New Roman"/>
        </w:rPr>
        <w:t xml:space="preserve"> </w:t>
      </w:r>
      <w:r w:rsidR="00E249C7" w:rsidRPr="00A776E7">
        <w:rPr>
          <w:rFonts w:ascii="Times New Roman" w:hAnsi="Times New Roman" w:cs="Times New Roman"/>
        </w:rPr>
        <w:t>They motivate</w:t>
      </w:r>
      <w:r w:rsidR="006D0DF8" w:rsidRPr="00A776E7">
        <w:rPr>
          <w:rFonts w:ascii="Times New Roman" w:hAnsi="Times New Roman" w:cs="Times New Roman"/>
        </w:rPr>
        <w:t>d</w:t>
      </w:r>
      <w:r w:rsidR="00E249C7" w:rsidRPr="00A776E7">
        <w:rPr>
          <w:rFonts w:ascii="Times New Roman" w:hAnsi="Times New Roman" w:cs="Times New Roman"/>
        </w:rPr>
        <w:t xml:space="preserve"> the experiment </w:t>
      </w:r>
      <w:r w:rsidR="00705A11" w:rsidRPr="00A776E7">
        <w:rPr>
          <w:rFonts w:ascii="Times New Roman" w:hAnsi="Times New Roman" w:cs="Times New Roman"/>
        </w:rPr>
        <w:t xml:space="preserve">with </w:t>
      </w:r>
      <w:r w:rsidR="006873E0" w:rsidRPr="00A776E7">
        <w:rPr>
          <w:rFonts w:ascii="Times New Roman" w:hAnsi="Times New Roman" w:cs="Times New Roman"/>
        </w:rPr>
        <w:t>two main</w:t>
      </w:r>
      <w:r w:rsidR="00705A11" w:rsidRPr="00A776E7">
        <w:rPr>
          <w:rFonts w:ascii="Times New Roman" w:hAnsi="Times New Roman" w:cs="Times New Roman"/>
        </w:rPr>
        <w:t xml:space="preserve"> predictions</w:t>
      </w:r>
      <w:r w:rsidR="006873E0" w:rsidRPr="00A776E7">
        <w:rPr>
          <w:rFonts w:ascii="Times New Roman" w:hAnsi="Times New Roman" w:cs="Times New Roman"/>
        </w:rPr>
        <w:t xml:space="preserve"> (and with a third prediction </w:t>
      </w:r>
      <w:r w:rsidR="00786247" w:rsidRPr="00A776E7">
        <w:rPr>
          <w:rFonts w:ascii="Times New Roman" w:hAnsi="Times New Roman" w:cs="Times New Roman"/>
        </w:rPr>
        <w:t>that combines</w:t>
      </w:r>
      <w:r w:rsidR="006873E0" w:rsidRPr="00A776E7">
        <w:rPr>
          <w:rFonts w:ascii="Times New Roman" w:hAnsi="Times New Roman" w:cs="Times New Roman"/>
        </w:rPr>
        <w:t xml:space="preserve"> 1 and 2).  From pg. 7</w:t>
      </w:r>
      <w:r w:rsidR="00705A11" w:rsidRPr="00A776E7">
        <w:rPr>
          <w:rFonts w:ascii="Times New Roman" w:hAnsi="Times New Roman" w:cs="Times New Roman"/>
        </w:rPr>
        <w:t xml:space="preserve">: </w:t>
      </w:r>
    </w:p>
    <w:p w:rsidR="00854872" w:rsidRPr="00A776E7" w:rsidRDefault="00854872" w:rsidP="004C2DCE">
      <w:pPr>
        <w:rPr>
          <w:rFonts w:ascii="Times New Roman" w:hAnsi="Times New Roman" w:cs="Times New Roman"/>
        </w:rPr>
      </w:pPr>
    </w:p>
    <w:p w:rsidR="00854872" w:rsidRPr="00A776E7" w:rsidRDefault="00854872" w:rsidP="00854872">
      <w:pPr>
        <w:pStyle w:val="ListParagraph"/>
        <w:numPr>
          <w:ilvl w:val="0"/>
          <w:numId w:val="1"/>
        </w:numPr>
        <w:rPr>
          <w:rFonts w:ascii="Times New Roman" w:hAnsi="Times New Roman" w:cs="Times New Roman"/>
        </w:rPr>
      </w:pPr>
      <w:r w:rsidRPr="00A776E7">
        <w:rPr>
          <w:rFonts w:ascii="Times New Roman" w:hAnsi="Times New Roman" w:cs="Times New Roman"/>
        </w:rPr>
        <w:t xml:space="preserve">“RSA </w:t>
      </w:r>
      <w:r w:rsidR="009D02FD" w:rsidRPr="00A776E7">
        <w:rPr>
          <w:rFonts w:ascii="Times New Roman" w:hAnsi="Times New Roman" w:cs="Times New Roman"/>
        </w:rPr>
        <w:t>[i.e., J&amp;C’s “</w:t>
      </w:r>
      <w:r w:rsidR="002C029C" w:rsidRPr="00A776E7">
        <w:rPr>
          <w:rFonts w:ascii="Times New Roman" w:hAnsi="Times New Roman" w:cs="Times New Roman"/>
        </w:rPr>
        <w:t>Right Side A</w:t>
      </w:r>
      <w:r w:rsidR="009D02FD" w:rsidRPr="00A776E7">
        <w:rPr>
          <w:rFonts w:ascii="Times New Roman" w:hAnsi="Times New Roman" w:cs="Times New Roman"/>
        </w:rPr>
        <w:t xml:space="preserve">dvantage” metric] </w:t>
      </w:r>
      <w:r w:rsidRPr="00A776E7">
        <w:rPr>
          <w:rFonts w:ascii="Times New Roman" w:hAnsi="Times New Roman" w:cs="Times New Roman"/>
        </w:rPr>
        <w:t>should be a significant predictor of valence ratings, even after controlling for word length and average letter frequency[.]”</w:t>
      </w:r>
    </w:p>
    <w:p w:rsidR="003D29CC" w:rsidRPr="00A776E7" w:rsidRDefault="003D29CC" w:rsidP="003D29CC">
      <w:pPr>
        <w:pStyle w:val="ListParagraph"/>
        <w:rPr>
          <w:rFonts w:ascii="Times New Roman" w:hAnsi="Times New Roman" w:cs="Times New Roman"/>
        </w:rPr>
      </w:pPr>
    </w:p>
    <w:p w:rsidR="00854872" w:rsidRPr="00A776E7" w:rsidRDefault="003D29CC" w:rsidP="00854872">
      <w:pPr>
        <w:pStyle w:val="ListParagraph"/>
        <w:numPr>
          <w:ilvl w:val="0"/>
          <w:numId w:val="1"/>
        </w:numPr>
        <w:rPr>
          <w:rFonts w:ascii="Times New Roman" w:hAnsi="Times New Roman" w:cs="Times New Roman"/>
        </w:rPr>
      </w:pPr>
      <w:r w:rsidRPr="00A776E7">
        <w:rPr>
          <w:rFonts w:ascii="Times New Roman" w:hAnsi="Times New Roman" w:cs="Times New Roman"/>
        </w:rPr>
        <w:t>“[We]</w:t>
      </w:r>
      <w:r w:rsidR="009D02FD" w:rsidRPr="00A776E7">
        <w:rPr>
          <w:rFonts w:ascii="Times New Roman" w:hAnsi="Times New Roman" w:cs="Times New Roman"/>
        </w:rPr>
        <w:t xml:space="preserve"> expect to find that increased hand switches are positively related to ratings of valence because words that are typed on alternating hands are easier to type</w:t>
      </w:r>
      <w:r w:rsidRPr="00A776E7">
        <w:rPr>
          <w:rFonts w:ascii="Times New Roman" w:hAnsi="Times New Roman" w:cs="Times New Roman"/>
        </w:rPr>
        <w:t>.”</w:t>
      </w:r>
    </w:p>
    <w:p w:rsidR="00705A11" w:rsidRPr="00A776E7" w:rsidRDefault="00705A11" w:rsidP="00A80DBE">
      <w:pPr>
        <w:rPr>
          <w:rFonts w:ascii="Times New Roman" w:hAnsi="Times New Roman" w:cs="Times New Roman"/>
        </w:rPr>
      </w:pPr>
    </w:p>
    <w:p w:rsidR="00FD5317" w:rsidRPr="00A776E7" w:rsidRDefault="004F3146" w:rsidP="005A37EB">
      <w:pPr>
        <w:rPr>
          <w:rFonts w:ascii="Times New Roman" w:hAnsi="Times New Roman" w:cs="Times New Roman"/>
        </w:rPr>
      </w:pPr>
      <w:r w:rsidRPr="00A776E7">
        <w:rPr>
          <w:rFonts w:ascii="Times New Roman" w:hAnsi="Times New Roman" w:cs="Times New Roman"/>
        </w:rPr>
        <w:t xml:space="preserve">There’s a problem with motivating the study with these two predictions: J&amp;C </w:t>
      </w:r>
      <w:r w:rsidR="009643F3" w:rsidRPr="00A776E7">
        <w:rPr>
          <w:rFonts w:ascii="Times New Roman" w:hAnsi="Times New Roman" w:cs="Times New Roman"/>
        </w:rPr>
        <w:t>(</w:t>
      </w:r>
      <w:r w:rsidR="00EB2C19" w:rsidRPr="00A776E7">
        <w:rPr>
          <w:rFonts w:ascii="Times New Roman" w:hAnsi="Times New Roman" w:cs="Times New Roman"/>
        </w:rPr>
        <w:t>2012</w:t>
      </w:r>
      <w:r w:rsidR="009643F3" w:rsidRPr="00A776E7">
        <w:rPr>
          <w:rFonts w:ascii="Times New Roman" w:hAnsi="Times New Roman" w:cs="Times New Roman"/>
        </w:rPr>
        <w:t>)</w:t>
      </w:r>
      <w:r w:rsidR="00EB2C19" w:rsidRPr="00A776E7">
        <w:rPr>
          <w:rFonts w:ascii="Times New Roman" w:hAnsi="Times New Roman" w:cs="Times New Roman"/>
        </w:rPr>
        <w:t xml:space="preserve"> </w:t>
      </w:r>
      <w:r w:rsidRPr="00A776E7">
        <w:rPr>
          <w:rFonts w:ascii="Times New Roman" w:hAnsi="Times New Roman" w:cs="Times New Roman"/>
        </w:rPr>
        <w:t>already tested both of them</w:t>
      </w:r>
      <w:r w:rsidR="00443E01" w:rsidRPr="00A776E7">
        <w:rPr>
          <w:rFonts w:ascii="Times New Roman" w:hAnsi="Times New Roman" w:cs="Times New Roman"/>
        </w:rPr>
        <w:t xml:space="preserve"> explicitly</w:t>
      </w:r>
      <w:r w:rsidRPr="00A776E7">
        <w:rPr>
          <w:rFonts w:ascii="Times New Roman" w:hAnsi="Times New Roman" w:cs="Times New Roman"/>
        </w:rPr>
        <w:t>, in 5 corpora</w:t>
      </w:r>
      <w:r w:rsidR="00190AFD" w:rsidRPr="00A776E7">
        <w:rPr>
          <w:rFonts w:ascii="Times New Roman" w:hAnsi="Times New Roman" w:cs="Times New Roman"/>
        </w:rPr>
        <w:t>.</w:t>
      </w:r>
      <w:r w:rsidRPr="00A776E7">
        <w:rPr>
          <w:rFonts w:ascii="Times New Roman" w:hAnsi="Times New Roman" w:cs="Times New Roman"/>
        </w:rPr>
        <w:t xml:space="preserve">  </w:t>
      </w:r>
      <w:r w:rsidR="00D82F66" w:rsidRPr="00A776E7">
        <w:rPr>
          <w:rFonts w:ascii="Times New Roman" w:hAnsi="Times New Roman" w:cs="Times New Roman"/>
        </w:rPr>
        <w:t xml:space="preserve">In </w:t>
      </w:r>
      <w:r w:rsidR="00C73E5D" w:rsidRPr="00A776E7">
        <w:rPr>
          <w:rFonts w:ascii="Times New Roman" w:hAnsi="Times New Roman" w:cs="Times New Roman"/>
        </w:rPr>
        <w:t>all 5 of J&amp;C’s corpora</w:t>
      </w:r>
      <w:r w:rsidR="00D82F66" w:rsidRPr="00A776E7">
        <w:rPr>
          <w:rFonts w:ascii="Times New Roman" w:hAnsi="Times New Roman" w:cs="Times New Roman"/>
        </w:rPr>
        <w:t>, RSA predicted valence whe</w:t>
      </w:r>
      <w:r w:rsidR="00A66ACD" w:rsidRPr="00A776E7">
        <w:rPr>
          <w:rFonts w:ascii="Times New Roman" w:hAnsi="Times New Roman" w:cs="Times New Roman"/>
        </w:rPr>
        <w:t>n</w:t>
      </w:r>
      <w:r w:rsidR="00C026E2" w:rsidRPr="00A776E7">
        <w:rPr>
          <w:rFonts w:ascii="Times New Roman" w:hAnsi="Times New Roman" w:cs="Times New Roman"/>
        </w:rPr>
        <w:t xml:space="preserve"> </w:t>
      </w:r>
      <w:r w:rsidR="002F69FB" w:rsidRPr="00A776E7">
        <w:rPr>
          <w:rFonts w:ascii="Times New Roman" w:hAnsi="Times New Roman" w:cs="Times New Roman"/>
        </w:rPr>
        <w:t>word length and letter frequency were controlled: This was, in fact</w:t>
      </w:r>
      <w:r w:rsidR="00190AFD" w:rsidRPr="00A776E7">
        <w:rPr>
          <w:rFonts w:ascii="Times New Roman" w:hAnsi="Times New Roman" w:cs="Times New Roman"/>
        </w:rPr>
        <w:t>,</w:t>
      </w:r>
      <w:r w:rsidR="002F69FB" w:rsidRPr="00A776E7">
        <w:rPr>
          <w:rFonts w:ascii="Times New Roman" w:hAnsi="Times New Roman" w:cs="Times New Roman"/>
        </w:rPr>
        <w:t xml:space="preserve"> the main finding of J&amp;C’s paper.  </w:t>
      </w:r>
      <w:r w:rsidR="005D2EAB" w:rsidRPr="00A776E7">
        <w:rPr>
          <w:rFonts w:ascii="Times New Roman" w:hAnsi="Times New Roman" w:cs="Times New Roman"/>
        </w:rPr>
        <w:lastRenderedPageBreak/>
        <w:t>Also,</w:t>
      </w:r>
      <w:r w:rsidR="0077257B" w:rsidRPr="00A776E7">
        <w:rPr>
          <w:rFonts w:ascii="Times New Roman" w:hAnsi="Times New Roman" w:cs="Times New Roman"/>
        </w:rPr>
        <w:t xml:space="preserve"> in all 5 corpora, Hand Alternations (i.e., “switches</w:t>
      </w:r>
      <w:r w:rsidR="00065011">
        <w:rPr>
          <w:rFonts w:ascii="Times New Roman" w:hAnsi="Times New Roman" w:cs="Times New Roman"/>
        </w:rPr>
        <w:t>”</w:t>
      </w:r>
      <w:r w:rsidR="0077257B" w:rsidRPr="00A776E7">
        <w:rPr>
          <w:rFonts w:ascii="Times New Roman" w:hAnsi="Times New Roman" w:cs="Times New Roman"/>
        </w:rPr>
        <w:t xml:space="preserve">) showed no significant relationship with valence.  </w:t>
      </w:r>
    </w:p>
    <w:p w:rsidR="00FD5317" w:rsidRPr="00A776E7" w:rsidRDefault="00FD5317" w:rsidP="005A37EB">
      <w:pPr>
        <w:rPr>
          <w:rFonts w:ascii="Times New Roman" w:hAnsi="Times New Roman" w:cs="Times New Roman"/>
        </w:rPr>
      </w:pPr>
    </w:p>
    <w:p w:rsidR="00034199" w:rsidRPr="00A776E7" w:rsidRDefault="00FD5317" w:rsidP="005A37EB">
      <w:pPr>
        <w:rPr>
          <w:rFonts w:ascii="Times New Roman" w:hAnsi="Times New Roman" w:cs="Times New Roman"/>
        </w:rPr>
      </w:pPr>
      <w:r w:rsidRPr="00A776E7">
        <w:rPr>
          <w:rFonts w:ascii="Times New Roman" w:hAnsi="Times New Roman" w:cs="Times New Roman"/>
        </w:rPr>
        <w:t>So, were the present authors t</w:t>
      </w:r>
      <w:r w:rsidR="00AF3601" w:rsidRPr="00A776E7">
        <w:rPr>
          <w:rFonts w:ascii="Times New Roman" w:hAnsi="Times New Roman" w:cs="Times New Roman"/>
        </w:rPr>
        <w:t>aking issue with J&amp;C’s analyses?  O</w:t>
      </w:r>
      <w:r w:rsidRPr="00A776E7">
        <w:rPr>
          <w:rFonts w:ascii="Times New Roman" w:hAnsi="Times New Roman" w:cs="Times New Roman"/>
        </w:rPr>
        <w:t xml:space="preserve">r </w:t>
      </w:r>
      <w:r w:rsidR="00AF3601" w:rsidRPr="00A776E7">
        <w:rPr>
          <w:rFonts w:ascii="Times New Roman" w:hAnsi="Times New Roman" w:cs="Times New Roman"/>
        </w:rPr>
        <w:t xml:space="preserve">were they </w:t>
      </w:r>
      <w:r w:rsidRPr="00A776E7">
        <w:rPr>
          <w:rFonts w:ascii="Times New Roman" w:hAnsi="Times New Roman" w:cs="Times New Roman"/>
        </w:rPr>
        <w:t xml:space="preserve">approaching the same questions in a substantively different way?  No.  They </w:t>
      </w:r>
      <w:r w:rsidR="004658F6" w:rsidRPr="00A776E7">
        <w:rPr>
          <w:rFonts w:ascii="Times New Roman" w:hAnsi="Times New Roman" w:cs="Times New Roman"/>
        </w:rPr>
        <w:t>never mentioned that</w:t>
      </w:r>
      <w:r w:rsidRPr="00A776E7">
        <w:rPr>
          <w:rFonts w:ascii="Times New Roman" w:hAnsi="Times New Roman" w:cs="Times New Roman"/>
        </w:rPr>
        <w:t xml:space="preserve"> </w:t>
      </w:r>
      <w:r w:rsidR="009748E3" w:rsidRPr="00A776E7">
        <w:rPr>
          <w:rFonts w:ascii="Times New Roman" w:hAnsi="Times New Roman" w:cs="Times New Roman"/>
        </w:rPr>
        <w:t xml:space="preserve">J&amp;C had </w:t>
      </w:r>
      <w:r w:rsidR="00B62E70" w:rsidRPr="00A776E7">
        <w:rPr>
          <w:rFonts w:ascii="Times New Roman" w:hAnsi="Times New Roman" w:cs="Times New Roman"/>
        </w:rPr>
        <w:t xml:space="preserve">already </w:t>
      </w:r>
      <w:r w:rsidR="009748E3" w:rsidRPr="00A776E7">
        <w:rPr>
          <w:rFonts w:ascii="Times New Roman" w:hAnsi="Times New Roman" w:cs="Times New Roman"/>
        </w:rPr>
        <w:t>done these analyses</w:t>
      </w:r>
      <w:r w:rsidR="00B62E70" w:rsidRPr="00A776E7">
        <w:rPr>
          <w:rFonts w:ascii="Times New Roman" w:hAnsi="Times New Roman" w:cs="Times New Roman"/>
        </w:rPr>
        <w:t xml:space="preserve"> and reported their results</w:t>
      </w:r>
      <w:r w:rsidR="009748E3" w:rsidRPr="00A776E7">
        <w:rPr>
          <w:rFonts w:ascii="Times New Roman" w:hAnsi="Times New Roman" w:cs="Times New Roman"/>
        </w:rPr>
        <w:t xml:space="preserve">.  </w:t>
      </w:r>
    </w:p>
    <w:p w:rsidR="00194447" w:rsidRPr="00A776E7" w:rsidRDefault="00194447" w:rsidP="005A37EB">
      <w:pPr>
        <w:rPr>
          <w:rFonts w:ascii="Times New Roman" w:hAnsi="Times New Roman" w:cs="Times New Roman"/>
        </w:rPr>
      </w:pPr>
    </w:p>
    <w:p w:rsidR="00194447" w:rsidRPr="00A776E7" w:rsidRDefault="00194447" w:rsidP="005A37EB">
      <w:pPr>
        <w:rPr>
          <w:rFonts w:ascii="Times New Roman" w:hAnsi="Times New Roman" w:cs="Times New Roman"/>
        </w:rPr>
      </w:pPr>
      <w:r w:rsidRPr="00A776E7">
        <w:rPr>
          <w:rFonts w:ascii="Times New Roman" w:hAnsi="Times New Roman" w:cs="Times New Roman"/>
        </w:rPr>
        <w:t xml:space="preserve">Could the authors’ failure to </w:t>
      </w:r>
      <w:r w:rsidR="00107899" w:rsidRPr="00A776E7">
        <w:rPr>
          <w:rFonts w:ascii="Times New Roman" w:hAnsi="Times New Roman" w:cs="Times New Roman"/>
        </w:rPr>
        <w:t>discuss the fact</w:t>
      </w:r>
      <w:r w:rsidRPr="00A776E7">
        <w:rPr>
          <w:rFonts w:ascii="Times New Roman" w:hAnsi="Times New Roman" w:cs="Times New Roman"/>
        </w:rPr>
        <w:t xml:space="preserve"> that </w:t>
      </w:r>
      <w:r w:rsidR="007B78E6" w:rsidRPr="00A776E7">
        <w:rPr>
          <w:rFonts w:ascii="Times New Roman" w:hAnsi="Times New Roman" w:cs="Times New Roman"/>
        </w:rPr>
        <w:t>J&amp;C had already conducted these analyses be an innocent oversight?  This is very unlikely</w:t>
      </w:r>
      <w:r w:rsidR="008F19EF" w:rsidRPr="00A776E7">
        <w:rPr>
          <w:rFonts w:ascii="Times New Roman" w:hAnsi="Times New Roman" w:cs="Times New Roman"/>
        </w:rPr>
        <w:t xml:space="preserve"> </w:t>
      </w:r>
      <w:r w:rsidR="00190AFD" w:rsidRPr="00A776E7">
        <w:rPr>
          <w:rFonts w:ascii="Times New Roman" w:hAnsi="Times New Roman" w:cs="Times New Roman"/>
        </w:rPr>
        <w:t xml:space="preserve">with respect to </w:t>
      </w:r>
      <w:r w:rsidR="008F19EF" w:rsidRPr="00A776E7">
        <w:rPr>
          <w:rFonts w:ascii="Times New Roman" w:hAnsi="Times New Roman" w:cs="Times New Roman"/>
        </w:rPr>
        <w:t>the frequency and length</w:t>
      </w:r>
      <w:r w:rsidR="007B78E6" w:rsidRPr="00A776E7">
        <w:rPr>
          <w:rFonts w:ascii="Times New Roman" w:hAnsi="Times New Roman" w:cs="Times New Roman"/>
        </w:rPr>
        <w:t xml:space="preserve"> analyses, and impossible </w:t>
      </w:r>
      <w:r w:rsidR="00190AFD" w:rsidRPr="00A776E7">
        <w:rPr>
          <w:rFonts w:ascii="Times New Roman" w:hAnsi="Times New Roman" w:cs="Times New Roman"/>
        </w:rPr>
        <w:t>w. r</w:t>
      </w:r>
      <w:r w:rsidR="00065011">
        <w:rPr>
          <w:rFonts w:ascii="Times New Roman" w:hAnsi="Times New Roman" w:cs="Times New Roman"/>
        </w:rPr>
        <w:t>.</w:t>
      </w:r>
      <w:r w:rsidR="00FE7E4D">
        <w:rPr>
          <w:rFonts w:ascii="Times New Roman" w:hAnsi="Times New Roman" w:cs="Times New Roman"/>
        </w:rPr>
        <w:t xml:space="preserve"> t. </w:t>
      </w:r>
      <w:r w:rsidR="007B78E6" w:rsidRPr="00A776E7">
        <w:rPr>
          <w:rFonts w:ascii="Times New Roman" w:hAnsi="Times New Roman" w:cs="Times New Roman"/>
        </w:rPr>
        <w:t xml:space="preserve">the </w:t>
      </w:r>
      <w:r w:rsidR="006B19C0" w:rsidRPr="00A776E7">
        <w:rPr>
          <w:rFonts w:ascii="Times New Roman" w:hAnsi="Times New Roman" w:cs="Times New Roman"/>
        </w:rPr>
        <w:t xml:space="preserve">Hand Alternations analyses.  </w:t>
      </w:r>
    </w:p>
    <w:p w:rsidR="00DB4A4B" w:rsidRPr="00A776E7" w:rsidRDefault="00DB4A4B">
      <w:pPr>
        <w:rPr>
          <w:rFonts w:ascii="Times New Roman" w:hAnsi="Times New Roman" w:cs="Times New Roman"/>
        </w:rPr>
      </w:pPr>
    </w:p>
    <w:p w:rsidR="000454AC" w:rsidRPr="00A776E7" w:rsidRDefault="000454AC">
      <w:pPr>
        <w:rPr>
          <w:rFonts w:ascii="Times New Roman" w:hAnsi="Times New Roman" w:cs="Times New Roman"/>
          <w:b/>
        </w:rPr>
      </w:pPr>
      <w:r w:rsidRPr="00A776E7">
        <w:rPr>
          <w:rFonts w:ascii="Times New Roman" w:hAnsi="Times New Roman" w:cs="Times New Roman"/>
          <w:b/>
        </w:rPr>
        <w:t>Frequency and length control analyses:</w:t>
      </w:r>
    </w:p>
    <w:p w:rsidR="003B60F7" w:rsidRPr="00A776E7" w:rsidRDefault="00DB4A4B">
      <w:pPr>
        <w:rPr>
          <w:rFonts w:ascii="Times New Roman" w:hAnsi="Times New Roman" w:cs="Times New Roman"/>
        </w:rPr>
      </w:pPr>
      <w:r w:rsidRPr="00A776E7">
        <w:rPr>
          <w:rFonts w:ascii="Times New Roman" w:hAnsi="Times New Roman" w:cs="Times New Roman"/>
        </w:rPr>
        <w:t xml:space="preserve">The authors’ first two analyses used the </w:t>
      </w:r>
      <w:r w:rsidR="00E43D00" w:rsidRPr="00A776E7">
        <w:rPr>
          <w:rFonts w:ascii="Times New Roman" w:hAnsi="Times New Roman" w:cs="Times New Roman"/>
        </w:rPr>
        <w:t xml:space="preserve">corpora ANEW and AFINN.  These </w:t>
      </w:r>
      <w:r w:rsidRPr="00A776E7">
        <w:rPr>
          <w:rFonts w:ascii="Times New Roman" w:hAnsi="Times New Roman" w:cs="Times New Roman"/>
        </w:rPr>
        <w:t>were also the first two corpora analyzed in J&amp;C’s paper, which</w:t>
      </w:r>
      <w:r w:rsidR="00E43D00" w:rsidRPr="00A776E7">
        <w:rPr>
          <w:rFonts w:ascii="Times New Roman" w:hAnsi="Times New Roman" w:cs="Times New Roman"/>
        </w:rPr>
        <w:t xml:space="preserve"> reported the following:</w:t>
      </w:r>
    </w:p>
    <w:p w:rsidR="00E43D00" w:rsidRPr="00A776E7" w:rsidRDefault="00E43D00">
      <w:pPr>
        <w:rPr>
          <w:rFonts w:ascii="Times New Roman" w:hAnsi="Times New Roman" w:cs="Times New Roman"/>
        </w:rPr>
      </w:pPr>
    </w:p>
    <w:p w:rsidR="00E43D00" w:rsidRPr="00A776E7" w:rsidRDefault="00E43D00">
      <w:pPr>
        <w:rPr>
          <w:rFonts w:ascii="Times New Roman" w:hAnsi="Times New Roman" w:cs="Times New Roman"/>
        </w:rPr>
      </w:pPr>
      <w:r w:rsidRPr="00A776E7">
        <w:rPr>
          <w:rFonts w:ascii="Times New Roman" w:hAnsi="Times New Roman" w:cs="Times New Roman"/>
        </w:rPr>
        <w:t>J&amp;C ANEW:</w:t>
      </w:r>
    </w:p>
    <w:p w:rsidR="00E43D00" w:rsidRPr="00A776E7" w:rsidRDefault="00E43D00" w:rsidP="00DF549F">
      <w:pPr>
        <w:ind w:left="630" w:right="615"/>
        <w:rPr>
          <w:rFonts w:ascii="Times New Roman" w:hAnsi="Times New Roman" w:cs="Times New Roman"/>
        </w:rPr>
      </w:pPr>
      <w:r w:rsidRPr="00A776E7">
        <w:rPr>
          <w:rFonts w:ascii="Times New Roman" w:hAnsi="Times New Roman" w:cs="Times New Roman"/>
        </w:rPr>
        <w:t xml:space="preserve">“A further analysis was conducted to control for possible effects of word length and for the frequency with which individual letters are used in each language (letter frequency).  RSA remained a significant predictor of valence when word length, letter frequency, language, and their interactions were controlled </w:t>
      </w:r>
      <w:r w:rsidR="00665F43" w:rsidRPr="00A776E7">
        <w:rPr>
          <w:rFonts w:ascii="Times New Roman" w:hAnsi="Times New Roman" w:cs="Times New Roman"/>
        </w:rPr>
        <w:t>(</w:t>
      </w:r>
      <w:r w:rsidR="00311FC6" w:rsidRPr="00A776E7">
        <w:rPr>
          <w:rFonts w:ascii="Times New Roman" w:hAnsi="Times New Roman" w:cs="Times New Roman"/>
        </w:rPr>
        <w:t>b=0.057, Wald X2(1)=</w:t>
      </w:r>
      <w:r w:rsidRPr="00A776E7">
        <w:rPr>
          <w:rFonts w:ascii="Times New Roman" w:hAnsi="Times New Roman" w:cs="Times New Roman"/>
        </w:rPr>
        <w:t>6.95, p=0</w:t>
      </w:r>
      <w:r w:rsidR="00665F43" w:rsidRPr="00A776E7">
        <w:rPr>
          <w:rFonts w:ascii="Times New Roman" w:hAnsi="Times New Roman" w:cs="Times New Roman"/>
        </w:rPr>
        <w:t xml:space="preserve">.008).  [Note: Language was also included </w:t>
      </w:r>
      <w:r w:rsidR="00E85880" w:rsidRPr="00A776E7">
        <w:rPr>
          <w:rFonts w:ascii="Times New Roman" w:hAnsi="Times New Roman" w:cs="Times New Roman"/>
        </w:rPr>
        <w:t xml:space="preserve">in our model </w:t>
      </w:r>
      <w:r w:rsidR="00665F43" w:rsidRPr="00A776E7">
        <w:rPr>
          <w:rFonts w:ascii="Times New Roman" w:hAnsi="Times New Roman" w:cs="Times New Roman"/>
        </w:rPr>
        <w:t>because J&amp;C tested ANEW in 3 languages.]</w:t>
      </w:r>
    </w:p>
    <w:p w:rsidR="00665F43" w:rsidRPr="00A776E7" w:rsidRDefault="00665F43">
      <w:pPr>
        <w:rPr>
          <w:rFonts w:ascii="Times New Roman" w:hAnsi="Times New Roman" w:cs="Times New Roman"/>
        </w:rPr>
      </w:pPr>
    </w:p>
    <w:p w:rsidR="00665F43" w:rsidRPr="00A776E7" w:rsidRDefault="00665F43" w:rsidP="00665F43">
      <w:pPr>
        <w:rPr>
          <w:rFonts w:ascii="Times New Roman" w:hAnsi="Times New Roman" w:cs="Times New Roman"/>
        </w:rPr>
      </w:pPr>
      <w:r w:rsidRPr="00A776E7">
        <w:rPr>
          <w:rFonts w:ascii="Times New Roman" w:hAnsi="Times New Roman" w:cs="Times New Roman"/>
        </w:rPr>
        <w:t>J&amp;C AFINN:</w:t>
      </w:r>
    </w:p>
    <w:p w:rsidR="00665F43" w:rsidRPr="00A776E7" w:rsidRDefault="009F5FF2" w:rsidP="00DF549F">
      <w:pPr>
        <w:ind w:left="630" w:right="615"/>
        <w:rPr>
          <w:rFonts w:ascii="Times New Roman" w:hAnsi="Times New Roman" w:cs="Times New Roman"/>
        </w:rPr>
      </w:pPr>
      <w:r w:rsidRPr="00A776E7">
        <w:rPr>
          <w:rFonts w:ascii="Times New Roman" w:hAnsi="Times New Roman" w:cs="Times New Roman"/>
        </w:rPr>
        <w:t>“</w:t>
      </w:r>
      <w:r w:rsidR="003042C7" w:rsidRPr="00A776E7">
        <w:rPr>
          <w:rFonts w:ascii="Times New Roman" w:hAnsi="Times New Roman" w:cs="Times New Roman"/>
        </w:rPr>
        <w:t xml:space="preserve">Finally, as in Experiment 1, RSA remained a significant predictor of valence when word length, letter frequency, and their interaction were </w:t>
      </w:r>
      <w:r w:rsidR="00311FC6" w:rsidRPr="00A776E7">
        <w:rPr>
          <w:rFonts w:ascii="Times New Roman" w:hAnsi="Times New Roman" w:cs="Times New Roman"/>
        </w:rPr>
        <w:t>controlled (b=0.06, Wald X2(1)=19.06, p=</w:t>
      </w:r>
      <w:r w:rsidR="006F6C17">
        <w:rPr>
          <w:rFonts w:ascii="Times New Roman" w:hAnsi="Times New Roman" w:cs="Times New Roman"/>
        </w:rPr>
        <w:t>0</w:t>
      </w:r>
      <w:r w:rsidR="003042C7" w:rsidRPr="00A776E7">
        <w:rPr>
          <w:rFonts w:ascii="Times New Roman" w:hAnsi="Times New Roman" w:cs="Times New Roman"/>
        </w:rPr>
        <w:t>.001].”</w:t>
      </w:r>
    </w:p>
    <w:p w:rsidR="00280FD9" w:rsidRPr="00A776E7" w:rsidRDefault="00280FD9">
      <w:pPr>
        <w:rPr>
          <w:rFonts w:ascii="Times New Roman" w:hAnsi="Times New Roman" w:cs="Times New Roman"/>
        </w:rPr>
      </w:pPr>
    </w:p>
    <w:p w:rsidR="0010338F" w:rsidRPr="00A776E7" w:rsidRDefault="00A749F0">
      <w:pPr>
        <w:rPr>
          <w:rFonts w:ascii="Times New Roman" w:hAnsi="Times New Roman" w:cs="Times New Roman"/>
        </w:rPr>
      </w:pPr>
      <w:r w:rsidRPr="00A776E7">
        <w:rPr>
          <w:rFonts w:ascii="Times New Roman" w:hAnsi="Times New Roman" w:cs="Times New Roman"/>
        </w:rPr>
        <w:t xml:space="preserve">In J&amp;C’s brief report, it would be hard for any earnest reader to miss these </w:t>
      </w:r>
      <w:r w:rsidR="00AE4551" w:rsidRPr="00A776E7">
        <w:rPr>
          <w:rFonts w:ascii="Times New Roman" w:hAnsi="Times New Roman" w:cs="Times New Roman"/>
        </w:rPr>
        <w:t xml:space="preserve">analyses – certainly </w:t>
      </w:r>
      <w:r w:rsidR="00080592" w:rsidRPr="00A776E7">
        <w:rPr>
          <w:rFonts w:ascii="Times New Roman" w:hAnsi="Times New Roman" w:cs="Times New Roman"/>
        </w:rPr>
        <w:t>any reader earnest enough to con</w:t>
      </w:r>
      <w:r w:rsidR="00AE4551" w:rsidRPr="00A776E7">
        <w:rPr>
          <w:rFonts w:ascii="Times New Roman" w:hAnsi="Times New Roman" w:cs="Times New Roman"/>
        </w:rPr>
        <w:t xml:space="preserve">duct follow-ups in 6 corpora should have noticed them.  </w:t>
      </w:r>
    </w:p>
    <w:p w:rsidR="000454AC" w:rsidRPr="00A776E7" w:rsidRDefault="000454AC">
      <w:pPr>
        <w:rPr>
          <w:rFonts w:ascii="Times New Roman" w:hAnsi="Times New Roman" w:cs="Times New Roman"/>
        </w:rPr>
      </w:pPr>
    </w:p>
    <w:p w:rsidR="000454AC" w:rsidRPr="00A776E7" w:rsidRDefault="0019605C">
      <w:pPr>
        <w:rPr>
          <w:rFonts w:ascii="Times New Roman" w:hAnsi="Times New Roman" w:cs="Times New Roman"/>
          <w:b/>
        </w:rPr>
      </w:pPr>
      <w:r w:rsidRPr="00A776E7">
        <w:rPr>
          <w:rFonts w:ascii="Times New Roman" w:hAnsi="Times New Roman" w:cs="Times New Roman"/>
          <w:b/>
        </w:rPr>
        <w:t>Hand alternation analyses:</w:t>
      </w:r>
    </w:p>
    <w:p w:rsidR="0019605C" w:rsidRPr="00A776E7" w:rsidRDefault="00080592">
      <w:pPr>
        <w:rPr>
          <w:rFonts w:ascii="Times New Roman" w:hAnsi="Times New Roman" w:cs="Times New Roman"/>
        </w:rPr>
      </w:pPr>
      <w:r w:rsidRPr="00A776E7">
        <w:rPr>
          <w:rFonts w:ascii="Times New Roman" w:hAnsi="Times New Roman" w:cs="Times New Roman"/>
        </w:rPr>
        <w:t xml:space="preserve">There is no question that the authors were aware that J&amp;C had </w:t>
      </w:r>
      <w:r w:rsidR="000507F3" w:rsidRPr="00A776E7">
        <w:rPr>
          <w:rFonts w:ascii="Times New Roman" w:hAnsi="Times New Roman" w:cs="Times New Roman"/>
        </w:rPr>
        <w:t xml:space="preserve">tested for effects of hand alternations (switches) and found no effects.  </w:t>
      </w:r>
      <w:r w:rsidR="00C05FD8" w:rsidRPr="00A776E7">
        <w:rPr>
          <w:rFonts w:ascii="Times New Roman" w:hAnsi="Times New Roman" w:cs="Times New Roman"/>
        </w:rPr>
        <w:t xml:space="preserve">If they somehow missed our discussion of these analyses in our paper, they could not have missed the following comment from my last review: </w:t>
      </w:r>
    </w:p>
    <w:p w:rsidR="006A4BE8" w:rsidRPr="00A776E7" w:rsidRDefault="006A4BE8">
      <w:pPr>
        <w:rPr>
          <w:rFonts w:ascii="Times New Roman" w:hAnsi="Times New Roman" w:cs="Times New Roman"/>
        </w:rPr>
      </w:pPr>
    </w:p>
    <w:p w:rsidR="00C05FD8" w:rsidRPr="00A776E7" w:rsidRDefault="00C05FD8">
      <w:pPr>
        <w:rPr>
          <w:rFonts w:ascii="Times New Roman" w:hAnsi="Times New Roman" w:cs="Times New Roman"/>
        </w:rPr>
      </w:pPr>
      <w:r w:rsidRPr="00A776E7">
        <w:rPr>
          <w:rFonts w:ascii="Times New Roman" w:hAnsi="Times New Roman" w:cs="Times New Roman"/>
        </w:rPr>
        <w:t>***************</w:t>
      </w:r>
    </w:p>
    <w:p w:rsidR="00C05FD8" w:rsidRPr="00A776E7" w:rsidRDefault="00C05FD8" w:rsidP="00C05FD8">
      <w:pPr>
        <w:rPr>
          <w:rFonts w:ascii="Times New Roman" w:hAnsi="Times New Roman" w:cs="Times New Roman"/>
          <w:b/>
          <w:color w:val="202020"/>
        </w:rPr>
      </w:pPr>
      <w:r w:rsidRPr="00A776E7">
        <w:rPr>
          <w:rFonts w:ascii="Times New Roman" w:hAnsi="Times New Roman" w:cs="Times New Roman"/>
          <w:b/>
          <w:color w:val="202020"/>
        </w:rPr>
        <w:t>Jasmin &amp; Casasanto already conducted analyses of hand alternation and finger repetition.</w:t>
      </w:r>
    </w:p>
    <w:p w:rsidR="00C05FD8" w:rsidRPr="00A776E7" w:rsidRDefault="00C05FD8" w:rsidP="00C05FD8">
      <w:pPr>
        <w:rPr>
          <w:rFonts w:ascii="Times New Roman" w:hAnsi="Times New Roman" w:cs="Times New Roman"/>
          <w:b/>
          <w:color w:val="202020"/>
        </w:rPr>
      </w:pPr>
    </w:p>
    <w:p w:rsidR="00C05FD8" w:rsidRPr="00A776E7" w:rsidRDefault="00C05FD8" w:rsidP="00C05FD8">
      <w:pPr>
        <w:rPr>
          <w:rFonts w:ascii="Times New Roman" w:hAnsi="Times New Roman" w:cs="Times New Roman"/>
          <w:color w:val="202020"/>
        </w:rPr>
      </w:pPr>
      <w:r w:rsidRPr="00A776E7">
        <w:rPr>
          <w:rFonts w:ascii="Times New Roman" w:hAnsi="Times New Roman" w:cs="Times New Roman"/>
          <w:color w:val="202020"/>
        </w:rPr>
        <w:t>The fact that the present authors decided to do an experiment to find out whether the rate of Hand Alternations correlates with word valence suggests they may have overlooked the following paragraphs in J&amp;C’s General Discussion:</w:t>
      </w:r>
    </w:p>
    <w:p w:rsidR="00C05FD8" w:rsidRPr="00A776E7" w:rsidRDefault="00C05FD8" w:rsidP="00C05FD8">
      <w:pPr>
        <w:rPr>
          <w:rFonts w:ascii="Times New Roman" w:hAnsi="Times New Roman" w:cs="Times New Roman"/>
          <w:color w:val="202020"/>
        </w:rPr>
      </w:pPr>
    </w:p>
    <w:p w:rsidR="00C05FD8" w:rsidRPr="00A776E7" w:rsidRDefault="00C05FD8" w:rsidP="006931F8">
      <w:pPr>
        <w:ind w:left="630" w:right="615"/>
        <w:rPr>
          <w:rFonts w:ascii="Times New Roman" w:hAnsi="Times New Roman" w:cs="Times New Roman"/>
          <w:color w:val="202020"/>
        </w:rPr>
      </w:pPr>
      <w:r w:rsidRPr="00A776E7">
        <w:rPr>
          <w:rFonts w:ascii="Times New Roman" w:hAnsi="Times New Roman" w:cs="Times New Roman"/>
          <w:color w:val="202020"/>
        </w:rPr>
        <w:t xml:space="preserve">“[Our] proposal is broadly consistent with previous research showing influences of typing fluency on preference judgments for meaningless letter strings (e.g., Beilock &amp; Holt, 2007; Van den Bergh et al., 1990). However, previous studies have focused on different sources of typing fluency, such as finger repetition. For example, skilled typists prefer pairs of letters typed with different fingers (“f–j”) over pairs typed with the same finger during standard touch typing (“f–v”; Beilock &amp; Holt, 2007). </w:t>
      </w:r>
      <w:r w:rsidRPr="00A776E7">
        <w:rPr>
          <w:rFonts w:ascii="Times New Roman" w:hAnsi="Times New Roman" w:cs="Times New Roman"/>
          <w:b/>
          <w:color w:val="202020"/>
        </w:rPr>
        <w:t>In exploratory analyses, we found no significant relationship between the number of finger repetitions in a word and its valence,</w:t>
      </w:r>
      <w:r w:rsidRPr="00A776E7">
        <w:rPr>
          <w:rFonts w:ascii="Times New Roman" w:hAnsi="Times New Roman" w:cs="Times New Roman"/>
          <w:color w:val="202020"/>
        </w:rPr>
        <w:t xml:space="preserve"> </w:t>
      </w:r>
      <w:r w:rsidRPr="00A776E7">
        <w:rPr>
          <w:rFonts w:ascii="Times New Roman" w:hAnsi="Times New Roman" w:cs="Times New Roman"/>
          <w:b/>
          <w:color w:val="202020"/>
        </w:rPr>
        <w:t>nor was there any relationship between valence and the number of hand alternations used when typing a word—for any of the corpora we analyzed.</w:t>
      </w:r>
    </w:p>
    <w:p w:rsidR="00C05FD8" w:rsidRPr="00A776E7" w:rsidRDefault="00C05FD8" w:rsidP="006931F8">
      <w:pPr>
        <w:ind w:left="630" w:right="615" w:firstLine="720"/>
        <w:rPr>
          <w:rFonts w:ascii="Times New Roman" w:hAnsi="Times New Roman" w:cs="Times New Roman"/>
          <w:color w:val="202020"/>
        </w:rPr>
      </w:pPr>
      <w:r w:rsidRPr="00A776E7">
        <w:rPr>
          <w:rFonts w:ascii="Times New Roman" w:hAnsi="Times New Roman" w:cs="Times New Roman"/>
          <w:b/>
          <w:color w:val="202020"/>
        </w:rPr>
        <w:t xml:space="preserve">These other sources of typing fluency are orthogonal to the number of right-side and left-side letters in a word, and the effects we report here remain significant when both finger repetition and hand alternation are controlled.”  </w:t>
      </w:r>
      <w:r w:rsidRPr="00A776E7">
        <w:rPr>
          <w:rFonts w:ascii="Times New Roman" w:hAnsi="Times New Roman" w:cs="Times New Roman"/>
          <w:color w:val="202020"/>
        </w:rPr>
        <w:t>(J&amp;C, pg.</w:t>
      </w:r>
      <w:r w:rsidRPr="00A776E7">
        <w:rPr>
          <w:rFonts w:ascii="Times New Roman" w:hAnsi="Times New Roman" w:cs="Times New Roman"/>
          <w:b/>
          <w:color w:val="202020"/>
        </w:rPr>
        <w:t xml:space="preserve"> </w:t>
      </w:r>
      <w:r w:rsidRPr="00A776E7">
        <w:rPr>
          <w:rFonts w:ascii="Times New Roman" w:hAnsi="Times New Roman" w:cs="Times New Roman"/>
          <w:color w:val="202020"/>
        </w:rPr>
        <w:t>503)</w:t>
      </w:r>
    </w:p>
    <w:p w:rsidR="00C05FD8" w:rsidRPr="00A776E7" w:rsidRDefault="00C05FD8" w:rsidP="00C05FD8">
      <w:pPr>
        <w:rPr>
          <w:rFonts w:ascii="Times New Roman" w:hAnsi="Times New Roman" w:cs="Times New Roman"/>
          <w:color w:val="202020"/>
        </w:rPr>
      </w:pPr>
    </w:p>
    <w:p w:rsidR="00C05FD8" w:rsidRPr="00A776E7" w:rsidRDefault="00C05FD8" w:rsidP="00C05FD8">
      <w:pPr>
        <w:rPr>
          <w:rFonts w:ascii="Times New Roman" w:hAnsi="Times New Roman" w:cs="Times New Roman"/>
          <w:color w:val="202020"/>
        </w:rPr>
      </w:pPr>
      <w:r w:rsidRPr="00A776E7">
        <w:rPr>
          <w:rFonts w:ascii="Times New Roman" w:hAnsi="Times New Roman" w:cs="Times New Roman"/>
          <w:color w:val="202020"/>
        </w:rPr>
        <w:t xml:space="preserve">So, J&amp;C already tested for the effect of hand alternation on valence that the authors report here – 5 times – and found that it was not significant in any of the corpora.  Furthermore, J&amp;C found that their predicted effect of RSA on valence remained significant when these other sources of fluency were controlled.  </w:t>
      </w:r>
    </w:p>
    <w:p w:rsidR="00380A14" w:rsidRPr="00A776E7" w:rsidRDefault="00380A14" w:rsidP="00C05FD8">
      <w:pPr>
        <w:rPr>
          <w:rFonts w:ascii="Times New Roman" w:hAnsi="Times New Roman" w:cs="Times New Roman"/>
          <w:color w:val="202020"/>
        </w:rPr>
      </w:pPr>
      <w:r w:rsidRPr="00A776E7">
        <w:rPr>
          <w:rFonts w:ascii="Times New Roman" w:hAnsi="Times New Roman" w:cs="Times New Roman"/>
          <w:color w:val="202020"/>
        </w:rPr>
        <w:t>********************</w:t>
      </w:r>
    </w:p>
    <w:p w:rsidR="00C05FD8" w:rsidRPr="00A776E7" w:rsidRDefault="00C05FD8">
      <w:pPr>
        <w:rPr>
          <w:rFonts w:ascii="Times New Roman" w:hAnsi="Times New Roman" w:cs="Times New Roman"/>
        </w:rPr>
      </w:pPr>
    </w:p>
    <w:p w:rsidR="00854446" w:rsidRPr="00A776E7" w:rsidRDefault="00F32652">
      <w:pPr>
        <w:rPr>
          <w:rFonts w:ascii="Times New Roman" w:hAnsi="Times New Roman" w:cs="Times New Roman"/>
        </w:rPr>
      </w:pPr>
      <w:r w:rsidRPr="00A776E7">
        <w:rPr>
          <w:rFonts w:ascii="Times New Roman" w:hAnsi="Times New Roman" w:cs="Times New Roman"/>
        </w:rPr>
        <w:t xml:space="preserve">In the original submission, I </w:t>
      </w:r>
      <w:r w:rsidR="009B174C" w:rsidRPr="00A776E7">
        <w:rPr>
          <w:rFonts w:ascii="Times New Roman" w:hAnsi="Times New Roman" w:cs="Times New Roman"/>
        </w:rPr>
        <w:t>was willing to accept that the authors</w:t>
      </w:r>
      <w:r w:rsidR="00A26E64" w:rsidRPr="00A776E7">
        <w:rPr>
          <w:rFonts w:ascii="Times New Roman" w:hAnsi="Times New Roman" w:cs="Times New Roman"/>
        </w:rPr>
        <w:t>’</w:t>
      </w:r>
      <w:r w:rsidR="009B174C" w:rsidRPr="00A776E7">
        <w:rPr>
          <w:rFonts w:ascii="Times New Roman" w:hAnsi="Times New Roman" w:cs="Times New Roman"/>
        </w:rPr>
        <w:t xml:space="preserve"> failure to acknowledge our previous tests of </w:t>
      </w:r>
      <w:r w:rsidR="0002529B">
        <w:rPr>
          <w:rFonts w:ascii="Times New Roman" w:hAnsi="Times New Roman" w:cs="Times New Roman"/>
        </w:rPr>
        <w:t>the</w:t>
      </w:r>
      <w:r w:rsidR="009B174C" w:rsidRPr="00A776E7">
        <w:rPr>
          <w:rFonts w:ascii="Times New Roman" w:hAnsi="Times New Roman" w:cs="Times New Roman"/>
        </w:rPr>
        <w:t xml:space="preserve"> Hand Alternation hypothesis</w:t>
      </w:r>
      <w:r w:rsidR="00555740" w:rsidRPr="00A776E7">
        <w:rPr>
          <w:rFonts w:ascii="Times New Roman" w:hAnsi="Times New Roman" w:cs="Times New Roman"/>
        </w:rPr>
        <w:t xml:space="preserve"> was a simple oversight</w:t>
      </w:r>
      <w:r w:rsidR="009B174C" w:rsidRPr="00A776E7">
        <w:rPr>
          <w:rFonts w:ascii="Times New Roman" w:hAnsi="Times New Roman" w:cs="Times New Roman"/>
        </w:rPr>
        <w:t xml:space="preserve">.  </w:t>
      </w:r>
      <w:r w:rsidR="00555740" w:rsidRPr="00A776E7">
        <w:rPr>
          <w:rFonts w:ascii="Times New Roman" w:hAnsi="Times New Roman" w:cs="Times New Roman"/>
        </w:rPr>
        <w:t xml:space="preserve">In the revised paper, however, this is not </w:t>
      </w:r>
      <w:r w:rsidR="004E3AE0" w:rsidRPr="00A776E7">
        <w:rPr>
          <w:rFonts w:ascii="Times New Roman" w:hAnsi="Times New Roman" w:cs="Times New Roman"/>
        </w:rPr>
        <w:t>credible</w:t>
      </w:r>
      <w:r w:rsidR="00555740" w:rsidRPr="00A776E7">
        <w:rPr>
          <w:rFonts w:ascii="Times New Roman" w:hAnsi="Times New Roman" w:cs="Times New Roman"/>
        </w:rPr>
        <w:t>.</w:t>
      </w:r>
      <w:r w:rsidR="00E11805">
        <w:rPr>
          <w:rFonts w:ascii="Times New Roman" w:hAnsi="Times New Roman" w:cs="Times New Roman"/>
        </w:rPr>
        <w:t xml:space="preserve">  The fact is: T</w:t>
      </w:r>
      <w:r w:rsidR="0071609A" w:rsidRPr="00A776E7">
        <w:rPr>
          <w:rFonts w:ascii="Times New Roman" w:hAnsi="Times New Roman" w:cs="Times New Roman"/>
        </w:rPr>
        <w:t xml:space="preserve">he authors did almost exactly the same analyses that J&amp;C reported, on </w:t>
      </w:r>
      <w:r w:rsidR="004401DD">
        <w:rPr>
          <w:rFonts w:ascii="Times New Roman" w:hAnsi="Times New Roman" w:cs="Times New Roman"/>
        </w:rPr>
        <w:t>some</w:t>
      </w:r>
      <w:r w:rsidR="0071609A" w:rsidRPr="00A776E7">
        <w:rPr>
          <w:rFonts w:ascii="Times New Roman" w:hAnsi="Times New Roman" w:cs="Times New Roman"/>
        </w:rPr>
        <w:t xml:space="preserve"> of the same corpora – knowingly – but presented </w:t>
      </w:r>
      <w:r w:rsidR="004401DD">
        <w:rPr>
          <w:rFonts w:ascii="Times New Roman" w:hAnsi="Times New Roman" w:cs="Times New Roman"/>
        </w:rPr>
        <w:t>these analyses as original.</w:t>
      </w:r>
    </w:p>
    <w:p w:rsidR="00854446" w:rsidRPr="00A776E7" w:rsidRDefault="00854446">
      <w:pPr>
        <w:rPr>
          <w:rFonts w:ascii="Times New Roman" w:hAnsi="Times New Roman" w:cs="Times New Roman"/>
        </w:rPr>
      </w:pPr>
    </w:p>
    <w:p w:rsidR="0016690F" w:rsidRPr="00A776E7" w:rsidRDefault="00854446">
      <w:pPr>
        <w:rPr>
          <w:rFonts w:ascii="Times New Roman" w:hAnsi="Times New Roman" w:cs="Times New Roman"/>
        </w:rPr>
      </w:pPr>
      <w:r w:rsidRPr="00A776E7">
        <w:rPr>
          <w:rFonts w:ascii="Times New Roman" w:hAnsi="Times New Roman" w:cs="Times New Roman"/>
        </w:rPr>
        <w:t>Furthermore, t</w:t>
      </w:r>
      <w:r w:rsidR="008004F5" w:rsidRPr="00A776E7">
        <w:rPr>
          <w:rFonts w:ascii="Times New Roman" w:hAnsi="Times New Roman" w:cs="Times New Roman"/>
        </w:rPr>
        <w:t xml:space="preserve">hey </w:t>
      </w:r>
      <w:r w:rsidR="0071609A" w:rsidRPr="00A776E7">
        <w:rPr>
          <w:rFonts w:ascii="Times New Roman" w:hAnsi="Times New Roman" w:cs="Times New Roman"/>
        </w:rPr>
        <w:t xml:space="preserve">claimed that their </w:t>
      </w:r>
      <w:r w:rsidR="00C34A62" w:rsidRPr="00A776E7">
        <w:rPr>
          <w:rFonts w:ascii="Times New Roman" w:hAnsi="Times New Roman" w:cs="Times New Roman"/>
        </w:rPr>
        <w:t>impetus for conducting</w:t>
      </w:r>
      <w:r w:rsidR="006A0C0B" w:rsidRPr="00A776E7">
        <w:rPr>
          <w:rFonts w:ascii="Times New Roman" w:hAnsi="Times New Roman" w:cs="Times New Roman"/>
        </w:rPr>
        <w:t xml:space="preserve"> the hand alternation</w:t>
      </w:r>
      <w:r w:rsidR="008004F5" w:rsidRPr="00A776E7">
        <w:rPr>
          <w:rFonts w:ascii="Times New Roman" w:hAnsi="Times New Roman" w:cs="Times New Roman"/>
        </w:rPr>
        <w:t xml:space="preserve"> analyses</w:t>
      </w:r>
      <w:r w:rsidR="00C34A62" w:rsidRPr="00A776E7">
        <w:rPr>
          <w:rFonts w:ascii="Times New Roman" w:hAnsi="Times New Roman" w:cs="Times New Roman"/>
        </w:rPr>
        <w:t xml:space="preserve"> was their reading of Beilock &amp; Holt </w:t>
      </w:r>
      <w:r w:rsidR="008004F5" w:rsidRPr="00A776E7">
        <w:rPr>
          <w:rFonts w:ascii="Times New Roman" w:hAnsi="Times New Roman" w:cs="Times New Roman"/>
        </w:rPr>
        <w:t>(2007)</w:t>
      </w:r>
      <w:r w:rsidR="008004F5" w:rsidRPr="00A776E7">
        <w:rPr>
          <w:rFonts w:ascii="Times New Roman" w:hAnsi="Times New Roman" w:cs="Times New Roman"/>
          <w:color w:val="202020"/>
        </w:rPr>
        <w:t>.  This also seems implausible</w:t>
      </w:r>
      <w:r w:rsidR="00F3437F" w:rsidRPr="00A776E7">
        <w:rPr>
          <w:rFonts w:ascii="Times New Roman" w:hAnsi="Times New Roman" w:cs="Times New Roman"/>
          <w:color w:val="202020"/>
        </w:rPr>
        <w:t>, given that Beilock &amp; Holt never discussed hand alternation – they conducted a finer-grained “finger repetition” task</w:t>
      </w:r>
      <w:r w:rsidR="008004F5" w:rsidRPr="00A776E7">
        <w:rPr>
          <w:rFonts w:ascii="Times New Roman" w:hAnsi="Times New Roman" w:cs="Times New Roman"/>
          <w:color w:val="202020"/>
        </w:rPr>
        <w:t>.</w:t>
      </w:r>
      <w:r w:rsidR="008A7742" w:rsidRPr="00A776E7">
        <w:rPr>
          <w:rFonts w:ascii="Times New Roman" w:hAnsi="Times New Roman" w:cs="Times New Roman"/>
          <w:color w:val="202020"/>
        </w:rPr>
        <w:t xml:space="preserve">  </w:t>
      </w:r>
      <w:r w:rsidR="00347FCC" w:rsidRPr="00A776E7">
        <w:rPr>
          <w:rFonts w:ascii="Times New Roman" w:hAnsi="Times New Roman" w:cs="Times New Roman"/>
          <w:color w:val="202020"/>
        </w:rPr>
        <w:t xml:space="preserve">By contrast, </w:t>
      </w:r>
      <w:r w:rsidR="008A7742" w:rsidRPr="00A776E7">
        <w:rPr>
          <w:rFonts w:ascii="Times New Roman" w:hAnsi="Times New Roman" w:cs="Times New Roman"/>
          <w:color w:val="202020"/>
        </w:rPr>
        <w:t>J&amp;C conducted both hand alternation and finger repetition analyse</w:t>
      </w:r>
      <w:r w:rsidR="001625C5" w:rsidRPr="00A776E7">
        <w:rPr>
          <w:rFonts w:ascii="Times New Roman" w:hAnsi="Times New Roman" w:cs="Times New Roman"/>
          <w:color w:val="202020"/>
        </w:rPr>
        <w:t xml:space="preserve">s, </w:t>
      </w:r>
      <w:r w:rsidR="008A7742" w:rsidRPr="00A776E7">
        <w:rPr>
          <w:rFonts w:ascii="Times New Roman" w:hAnsi="Times New Roman" w:cs="Times New Roman"/>
          <w:color w:val="202020"/>
        </w:rPr>
        <w:t>and cited Beilock &amp; Holt</w:t>
      </w:r>
      <w:r w:rsidR="001C65DE" w:rsidRPr="00A776E7">
        <w:rPr>
          <w:rFonts w:ascii="Times New Roman" w:hAnsi="Times New Roman" w:cs="Times New Roman"/>
          <w:color w:val="202020"/>
        </w:rPr>
        <w:t xml:space="preserve"> </w:t>
      </w:r>
      <w:r w:rsidR="008A7742" w:rsidRPr="00A776E7">
        <w:rPr>
          <w:rFonts w:ascii="Times New Roman" w:hAnsi="Times New Roman" w:cs="Times New Roman"/>
          <w:color w:val="202020"/>
        </w:rPr>
        <w:t>as part of the motivation</w:t>
      </w:r>
      <w:r w:rsidR="00AE5C56" w:rsidRPr="00A776E7">
        <w:rPr>
          <w:rFonts w:ascii="Times New Roman" w:hAnsi="Times New Roman" w:cs="Times New Roman"/>
          <w:color w:val="202020"/>
        </w:rPr>
        <w:t xml:space="preserve"> for the latter</w:t>
      </w:r>
      <w:r w:rsidR="001625C5" w:rsidRPr="00A776E7">
        <w:rPr>
          <w:rFonts w:ascii="Times New Roman" w:hAnsi="Times New Roman" w:cs="Times New Roman"/>
          <w:color w:val="202020"/>
        </w:rPr>
        <w:t xml:space="preserve"> (</w:t>
      </w:r>
      <w:r w:rsidR="00CE0548" w:rsidRPr="00A776E7">
        <w:rPr>
          <w:rFonts w:ascii="Times New Roman" w:hAnsi="Times New Roman" w:cs="Times New Roman"/>
          <w:color w:val="202020"/>
        </w:rPr>
        <w:t>see above</w:t>
      </w:r>
      <w:r w:rsidR="008A7742" w:rsidRPr="00A776E7">
        <w:rPr>
          <w:rFonts w:ascii="Times New Roman" w:hAnsi="Times New Roman" w:cs="Times New Roman"/>
          <w:color w:val="202020"/>
        </w:rPr>
        <w:t xml:space="preserve">).  </w:t>
      </w:r>
    </w:p>
    <w:p w:rsidR="0016690F" w:rsidRPr="00A776E7" w:rsidRDefault="0016690F">
      <w:pPr>
        <w:rPr>
          <w:rFonts w:ascii="Times New Roman" w:hAnsi="Times New Roman" w:cs="Times New Roman"/>
          <w:color w:val="202020"/>
        </w:rPr>
      </w:pPr>
    </w:p>
    <w:p w:rsidR="00DB5B69" w:rsidRPr="00A776E7" w:rsidRDefault="0016690F">
      <w:pPr>
        <w:rPr>
          <w:rFonts w:ascii="Times New Roman" w:hAnsi="Times New Roman" w:cs="Times New Roman"/>
          <w:color w:val="202020"/>
        </w:rPr>
      </w:pPr>
      <w:r w:rsidRPr="00A776E7">
        <w:rPr>
          <w:rFonts w:ascii="Times New Roman" w:hAnsi="Times New Roman" w:cs="Times New Roman"/>
          <w:color w:val="202020"/>
        </w:rPr>
        <w:t xml:space="preserve">This leads </w:t>
      </w:r>
      <w:r w:rsidR="00CE0548" w:rsidRPr="00A776E7">
        <w:rPr>
          <w:rFonts w:ascii="Times New Roman" w:hAnsi="Times New Roman" w:cs="Times New Roman"/>
          <w:color w:val="202020"/>
        </w:rPr>
        <w:t xml:space="preserve">me to a second point of concern about ethical conduct.  </w:t>
      </w:r>
    </w:p>
    <w:p w:rsidR="00B10DCA" w:rsidRPr="00A776E7" w:rsidRDefault="00B10DCA">
      <w:pPr>
        <w:rPr>
          <w:rFonts w:ascii="Times New Roman" w:hAnsi="Times New Roman" w:cs="Times New Roman"/>
          <w:color w:val="202020"/>
        </w:rPr>
      </w:pPr>
    </w:p>
    <w:p w:rsidR="00761DF6" w:rsidRPr="00A776E7" w:rsidRDefault="00761DF6" w:rsidP="00761DF6">
      <w:pPr>
        <w:rPr>
          <w:rFonts w:ascii="Times New Roman" w:hAnsi="Times New Roman" w:cs="Times New Roman"/>
          <w:b/>
        </w:rPr>
      </w:pPr>
      <w:r w:rsidRPr="00A776E7">
        <w:rPr>
          <w:rFonts w:ascii="Times New Roman" w:hAnsi="Times New Roman" w:cs="Times New Roman"/>
          <w:b/>
        </w:rPr>
        <w:t xml:space="preserve">2.  The authors </w:t>
      </w:r>
      <w:r w:rsidR="00522E97" w:rsidRPr="00A776E7">
        <w:rPr>
          <w:rFonts w:ascii="Times New Roman" w:hAnsi="Times New Roman" w:cs="Times New Roman"/>
          <w:b/>
        </w:rPr>
        <w:t>are not reporting the effect of Finger Repetition, a</w:t>
      </w:r>
      <w:r w:rsidRPr="00A776E7">
        <w:rPr>
          <w:rFonts w:ascii="Times New Roman" w:hAnsi="Times New Roman" w:cs="Times New Roman"/>
          <w:b/>
        </w:rPr>
        <w:t xml:space="preserve"> highly relevant variable, which should have been a key predictor</w:t>
      </w:r>
      <w:r w:rsidR="0017094B" w:rsidRPr="00A776E7">
        <w:rPr>
          <w:rFonts w:ascii="Times New Roman" w:hAnsi="Times New Roman" w:cs="Times New Roman"/>
          <w:b/>
        </w:rPr>
        <w:t xml:space="preserve"> of </w:t>
      </w:r>
      <w:r w:rsidR="00821509" w:rsidRPr="00A776E7">
        <w:rPr>
          <w:rFonts w:ascii="Times New Roman" w:hAnsi="Times New Roman" w:cs="Times New Roman"/>
          <w:b/>
        </w:rPr>
        <w:t xml:space="preserve">word </w:t>
      </w:r>
      <w:r w:rsidR="0017094B" w:rsidRPr="00A776E7">
        <w:rPr>
          <w:rFonts w:ascii="Times New Roman" w:hAnsi="Times New Roman" w:cs="Times New Roman"/>
          <w:b/>
        </w:rPr>
        <w:t>valence</w:t>
      </w:r>
      <w:r w:rsidRPr="00A776E7">
        <w:rPr>
          <w:rFonts w:ascii="Times New Roman" w:hAnsi="Times New Roman" w:cs="Times New Roman"/>
          <w:b/>
        </w:rPr>
        <w:t xml:space="preserve">, and which they included in their </w:t>
      </w:r>
      <w:r w:rsidR="00BF3987" w:rsidRPr="00A776E7">
        <w:rPr>
          <w:rFonts w:ascii="Times New Roman" w:hAnsi="Times New Roman" w:cs="Times New Roman"/>
          <w:b/>
        </w:rPr>
        <w:t xml:space="preserve">statistical </w:t>
      </w:r>
      <w:r w:rsidRPr="00A776E7">
        <w:rPr>
          <w:rFonts w:ascii="Times New Roman" w:hAnsi="Times New Roman" w:cs="Times New Roman"/>
          <w:b/>
        </w:rPr>
        <w:t>model in the original submission</w:t>
      </w:r>
      <w:r w:rsidR="0062558C" w:rsidRPr="00A776E7">
        <w:rPr>
          <w:rFonts w:ascii="Times New Roman" w:hAnsi="Times New Roman" w:cs="Times New Roman"/>
          <w:b/>
        </w:rPr>
        <w:t>.</w:t>
      </w:r>
      <w:r w:rsidR="0081604B" w:rsidRPr="00A776E7">
        <w:rPr>
          <w:rFonts w:ascii="Times New Roman" w:hAnsi="Times New Roman" w:cs="Times New Roman"/>
          <w:b/>
        </w:rPr>
        <w:t xml:space="preserve"> </w:t>
      </w:r>
      <w:r w:rsidR="00193FA0" w:rsidRPr="00A776E7">
        <w:rPr>
          <w:rFonts w:ascii="Times New Roman" w:hAnsi="Times New Roman" w:cs="Times New Roman"/>
          <w:b/>
        </w:rPr>
        <w:t xml:space="preserve"> </w:t>
      </w:r>
    </w:p>
    <w:p w:rsidR="002A42A1" w:rsidRPr="00A776E7" w:rsidRDefault="002A42A1" w:rsidP="00761DF6">
      <w:pPr>
        <w:rPr>
          <w:rFonts w:ascii="Times New Roman" w:hAnsi="Times New Roman" w:cs="Times New Roman"/>
          <w:b/>
        </w:rPr>
      </w:pPr>
    </w:p>
    <w:p w:rsidR="002A42A1" w:rsidRPr="00A776E7" w:rsidRDefault="00EF5009" w:rsidP="00761DF6">
      <w:pPr>
        <w:rPr>
          <w:rFonts w:ascii="Times New Roman" w:hAnsi="Times New Roman" w:cs="Times New Roman"/>
        </w:rPr>
      </w:pPr>
      <w:r w:rsidRPr="00A776E7">
        <w:rPr>
          <w:rFonts w:ascii="Times New Roman" w:hAnsi="Times New Roman" w:cs="Times New Roman"/>
        </w:rPr>
        <w:t xml:space="preserve">The </w:t>
      </w:r>
      <w:r w:rsidR="00E20FFE" w:rsidRPr="00A776E7">
        <w:rPr>
          <w:rFonts w:ascii="Times New Roman" w:hAnsi="Times New Roman" w:cs="Times New Roman"/>
        </w:rPr>
        <w:t xml:space="preserve">particular </w:t>
      </w:r>
      <w:r w:rsidRPr="00A776E7">
        <w:rPr>
          <w:rFonts w:ascii="Times New Roman" w:hAnsi="Times New Roman" w:cs="Times New Roman"/>
        </w:rPr>
        <w:t xml:space="preserve">typing fluency studies that </w:t>
      </w:r>
      <w:r w:rsidR="00190AFD" w:rsidRPr="00A776E7">
        <w:rPr>
          <w:rFonts w:ascii="Times New Roman" w:hAnsi="Times New Roman" w:cs="Times New Roman"/>
        </w:rPr>
        <w:t>partly motivated</w:t>
      </w:r>
      <w:r w:rsidRPr="00A776E7">
        <w:rPr>
          <w:rFonts w:ascii="Times New Roman" w:hAnsi="Times New Roman" w:cs="Times New Roman"/>
        </w:rPr>
        <w:t xml:space="preserve"> J&amp;C’</w:t>
      </w:r>
      <w:r w:rsidR="0002300F" w:rsidRPr="00A776E7">
        <w:rPr>
          <w:rFonts w:ascii="Times New Roman" w:hAnsi="Times New Roman" w:cs="Times New Roman"/>
        </w:rPr>
        <w:t xml:space="preserve">s </w:t>
      </w:r>
      <w:r w:rsidRPr="00A776E7">
        <w:rPr>
          <w:rFonts w:ascii="Times New Roman" w:hAnsi="Times New Roman" w:cs="Times New Roman"/>
        </w:rPr>
        <w:t xml:space="preserve">QWERTY Effect study used Finger Repetition as the predictor of word valence – not </w:t>
      </w:r>
      <w:r w:rsidR="0082748A" w:rsidRPr="00A776E7">
        <w:rPr>
          <w:rFonts w:ascii="Times New Roman" w:hAnsi="Times New Roman" w:cs="Times New Roman"/>
        </w:rPr>
        <w:t xml:space="preserve">hand alternation.  (Although these </w:t>
      </w:r>
      <w:r w:rsidR="0015718C" w:rsidRPr="00A776E7">
        <w:rPr>
          <w:rFonts w:ascii="Times New Roman" w:hAnsi="Times New Roman" w:cs="Times New Roman"/>
        </w:rPr>
        <w:t xml:space="preserve">variables </w:t>
      </w:r>
      <w:r w:rsidR="0082748A" w:rsidRPr="00A776E7">
        <w:rPr>
          <w:rFonts w:ascii="Times New Roman" w:hAnsi="Times New Roman" w:cs="Times New Roman"/>
        </w:rPr>
        <w:t xml:space="preserve">are not independent, alternating hands requires switching fingers, but switching fingers does not require alternating hands.) </w:t>
      </w:r>
      <w:r w:rsidR="007A028E" w:rsidRPr="00A776E7">
        <w:rPr>
          <w:rFonts w:ascii="Times New Roman" w:hAnsi="Times New Roman" w:cs="Times New Roman"/>
        </w:rPr>
        <w:t xml:space="preserve"> </w:t>
      </w:r>
    </w:p>
    <w:p w:rsidR="005D610A" w:rsidRPr="00A776E7" w:rsidRDefault="005D610A" w:rsidP="00761DF6">
      <w:pPr>
        <w:rPr>
          <w:rFonts w:ascii="Times New Roman" w:hAnsi="Times New Roman" w:cs="Times New Roman"/>
          <w:b/>
        </w:rPr>
      </w:pPr>
    </w:p>
    <w:p w:rsidR="00C553F7" w:rsidRPr="00A776E7" w:rsidRDefault="0081604B" w:rsidP="00EB079B">
      <w:pPr>
        <w:tabs>
          <w:tab w:val="left" w:pos="2287"/>
        </w:tabs>
        <w:rPr>
          <w:rFonts w:ascii="Times New Roman" w:hAnsi="Times New Roman" w:cs="Times New Roman"/>
        </w:rPr>
      </w:pPr>
      <w:r w:rsidRPr="00A776E7">
        <w:rPr>
          <w:rFonts w:ascii="Times New Roman" w:hAnsi="Times New Roman" w:cs="Times New Roman"/>
        </w:rPr>
        <w:t xml:space="preserve">In their original submission, the </w:t>
      </w:r>
      <w:r w:rsidR="00C416E2" w:rsidRPr="00A776E7">
        <w:rPr>
          <w:rFonts w:ascii="Times New Roman" w:hAnsi="Times New Roman" w:cs="Times New Roman"/>
        </w:rPr>
        <w:t xml:space="preserve">authors reported that </w:t>
      </w:r>
      <w:r w:rsidR="00FA124F" w:rsidRPr="00A776E7">
        <w:rPr>
          <w:rFonts w:ascii="Times New Roman" w:hAnsi="Times New Roman" w:cs="Times New Roman"/>
        </w:rPr>
        <w:t xml:space="preserve">they included Finger Repetition as a </w:t>
      </w:r>
      <w:r w:rsidR="00841E94" w:rsidRPr="00A776E7">
        <w:rPr>
          <w:rFonts w:ascii="Times New Roman" w:hAnsi="Times New Roman" w:cs="Times New Roman"/>
        </w:rPr>
        <w:t>“</w:t>
      </w:r>
      <w:r w:rsidR="00FA124F" w:rsidRPr="00A776E7">
        <w:rPr>
          <w:rFonts w:ascii="Times New Roman" w:hAnsi="Times New Roman" w:cs="Times New Roman"/>
        </w:rPr>
        <w:t>control variable</w:t>
      </w:r>
      <w:r w:rsidR="00841E94" w:rsidRPr="00A776E7">
        <w:rPr>
          <w:rFonts w:ascii="Times New Roman" w:hAnsi="Times New Roman" w:cs="Times New Roman"/>
        </w:rPr>
        <w:t>”</w:t>
      </w:r>
      <w:r w:rsidR="00FA124F" w:rsidRPr="00A776E7">
        <w:rPr>
          <w:rFonts w:ascii="Times New Roman" w:hAnsi="Times New Roman" w:cs="Times New Roman"/>
        </w:rPr>
        <w:t xml:space="preserve"> in their analyses (no justification given).  In my earlier review, I pointed out that this</w:t>
      </w:r>
      <w:r w:rsidR="00CA0038" w:rsidRPr="00A776E7">
        <w:rPr>
          <w:rFonts w:ascii="Times New Roman" w:hAnsi="Times New Roman" w:cs="Times New Roman"/>
        </w:rPr>
        <w:t xml:space="preserve"> choice w</w:t>
      </w:r>
      <w:r w:rsidR="008F0831" w:rsidRPr="00A776E7">
        <w:rPr>
          <w:rFonts w:ascii="Times New Roman" w:hAnsi="Times New Roman" w:cs="Times New Roman"/>
        </w:rPr>
        <w:t>ould be</w:t>
      </w:r>
      <w:r w:rsidR="00CA0038" w:rsidRPr="00A776E7">
        <w:rPr>
          <w:rFonts w:ascii="Times New Roman" w:hAnsi="Times New Roman" w:cs="Times New Roman"/>
        </w:rPr>
        <w:t xml:space="preserve"> very </w:t>
      </w:r>
      <w:r w:rsidR="009A711C" w:rsidRPr="00A776E7">
        <w:rPr>
          <w:rFonts w:ascii="Times New Roman" w:hAnsi="Times New Roman" w:cs="Times New Roman"/>
        </w:rPr>
        <w:t>hard</w:t>
      </w:r>
      <w:r w:rsidR="002F53C6" w:rsidRPr="00A776E7">
        <w:rPr>
          <w:rFonts w:ascii="Times New Roman" w:hAnsi="Times New Roman" w:cs="Times New Roman"/>
        </w:rPr>
        <w:t xml:space="preserve"> to justify:</w:t>
      </w:r>
      <w:r w:rsidR="00CA0038" w:rsidRPr="00A776E7">
        <w:rPr>
          <w:rFonts w:ascii="Times New Roman" w:hAnsi="Times New Roman" w:cs="Times New Roman"/>
        </w:rPr>
        <w:t xml:space="preserve"> S</w:t>
      </w:r>
      <w:r w:rsidR="00FA124F" w:rsidRPr="00A776E7">
        <w:rPr>
          <w:rFonts w:ascii="Times New Roman" w:hAnsi="Times New Roman" w:cs="Times New Roman"/>
        </w:rPr>
        <w:t xml:space="preserve">tudies like Beilock &amp; Holt’s </w:t>
      </w:r>
      <w:r w:rsidR="00EB079B" w:rsidRPr="00A776E7">
        <w:rPr>
          <w:rFonts w:ascii="Times New Roman" w:hAnsi="Times New Roman" w:cs="Times New Roman"/>
        </w:rPr>
        <w:t>show</w:t>
      </w:r>
      <w:r w:rsidR="00FA124F" w:rsidRPr="00A776E7">
        <w:rPr>
          <w:rFonts w:ascii="Times New Roman" w:hAnsi="Times New Roman" w:cs="Times New Roman"/>
        </w:rPr>
        <w:t xml:space="preserve"> that finger repetition predicts typists’ valence ratings for letter pairs</w:t>
      </w:r>
      <w:r w:rsidR="0081388E" w:rsidRPr="00A776E7">
        <w:rPr>
          <w:rFonts w:ascii="Times New Roman" w:hAnsi="Times New Roman" w:cs="Times New Roman"/>
        </w:rPr>
        <w:t>, as</w:t>
      </w:r>
      <w:r w:rsidR="00F852C1" w:rsidRPr="00A776E7">
        <w:rPr>
          <w:rFonts w:ascii="Times New Roman" w:hAnsi="Times New Roman" w:cs="Times New Roman"/>
        </w:rPr>
        <w:t xml:space="preserve"> the authors are aware.  A</w:t>
      </w:r>
      <w:r w:rsidR="009B43F7" w:rsidRPr="00A776E7">
        <w:rPr>
          <w:rFonts w:ascii="Times New Roman" w:hAnsi="Times New Roman" w:cs="Times New Roman"/>
        </w:rPr>
        <w:t xml:space="preserve">s such, </w:t>
      </w:r>
      <w:r w:rsidR="0081388E" w:rsidRPr="00A776E7">
        <w:rPr>
          <w:rFonts w:ascii="Times New Roman" w:hAnsi="Times New Roman" w:cs="Times New Roman"/>
        </w:rPr>
        <w:t>their stated hypothesis clearly impl</w:t>
      </w:r>
      <w:r w:rsidR="00301030" w:rsidRPr="00A776E7">
        <w:rPr>
          <w:rFonts w:ascii="Times New Roman" w:hAnsi="Times New Roman" w:cs="Times New Roman"/>
        </w:rPr>
        <w:t>ies</w:t>
      </w:r>
      <w:r w:rsidR="0081388E" w:rsidRPr="00A776E7">
        <w:rPr>
          <w:rFonts w:ascii="Times New Roman" w:hAnsi="Times New Roman" w:cs="Times New Roman"/>
        </w:rPr>
        <w:t xml:space="preserve"> </w:t>
      </w:r>
      <w:r w:rsidR="00C73E00" w:rsidRPr="00A776E7">
        <w:rPr>
          <w:rFonts w:ascii="Times New Roman" w:hAnsi="Times New Roman" w:cs="Times New Roman"/>
        </w:rPr>
        <w:t xml:space="preserve">that </w:t>
      </w:r>
      <w:r w:rsidR="0081388E" w:rsidRPr="00A776E7">
        <w:rPr>
          <w:rFonts w:ascii="Times New Roman" w:hAnsi="Times New Roman" w:cs="Times New Roman"/>
        </w:rPr>
        <w:t xml:space="preserve">any variable that links typing fluency with </w:t>
      </w:r>
      <w:r w:rsidR="00AF67CF" w:rsidRPr="00A776E7">
        <w:rPr>
          <w:rFonts w:ascii="Times New Roman" w:hAnsi="Times New Roman" w:cs="Times New Roman"/>
        </w:rPr>
        <w:t>valence should be</w:t>
      </w:r>
      <w:r w:rsidR="0081388E" w:rsidRPr="00A776E7">
        <w:rPr>
          <w:rFonts w:ascii="Times New Roman" w:hAnsi="Times New Roman" w:cs="Times New Roman"/>
        </w:rPr>
        <w:t xml:space="preserve"> a predictor variable, not a control variable</w:t>
      </w:r>
      <w:r w:rsidR="00FA124F" w:rsidRPr="00A776E7">
        <w:rPr>
          <w:rFonts w:ascii="Times New Roman" w:hAnsi="Times New Roman" w:cs="Times New Roman"/>
        </w:rPr>
        <w:t xml:space="preserve">.  </w:t>
      </w:r>
    </w:p>
    <w:p w:rsidR="00C553F7" w:rsidRPr="00A776E7" w:rsidRDefault="00C553F7" w:rsidP="00EB079B">
      <w:pPr>
        <w:tabs>
          <w:tab w:val="left" w:pos="2287"/>
        </w:tabs>
        <w:rPr>
          <w:rFonts w:ascii="Times New Roman" w:hAnsi="Times New Roman" w:cs="Times New Roman"/>
        </w:rPr>
      </w:pPr>
    </w:p>
    <w:p w:rsidR="00EB079B" w:rsidRPr="00A776E7" w:rsidRDefault="00C553F7" w:rsidP="00EB079B">
      <w:pPr>
        <w:tabs>
          <w:tab w:val="left" w:pos="2287"/>
        </w:tabs>
        <w:rPr>
          <w:rFonts w:ascii="Times New Roman" w:hAnsi="Times New Roman" w:cs="Times New Roman"/>
        </w:rPr>
      </w:pPr>
      <w:r w:rsidRPr="00A776E7">
        <w:rPr>
          <w:rFonts w:ascii="Times New Roman" w:hAnsi="Times New Roman" w:cs="Times New Roman"/>
        </w:rPr>
        <w:t>Put another way, I see no way for the authors to justify analyzing hand alternation as a pr</w:t>
      </w:r>
      <w:r w:rsidR="00D018B9" w:rsidRPr="00A776E7">
        <w:rPr>
          <w:rFonts w:ascii="Times New Roman" w:hAnsi="Times New Roman" w:cs="Times New Roman"/>
        </w:rPr>
        <w:t>edictor of word valence but not</w:t>
      </w:r>
      <w:r w:rsidR="001F3D29" w:rsidRPr="00A776E7">
        <w:rPr>
          <w:rFonts w:ascii="Times New Roman" w:hAnsi="Times New Roman" w:cs="Times New Roman"/>
        </w:rPr>
        <w:t xml:space="preserve"> </w:t>
      </w:r>
      <w:r w:rsidRPr="00A776E7">
        <w:rPr>
          <w:rFonts w:ascii="Times New Roman" w:hAnsi="Times New Roman" w:cs="Times New Roman"/>
        </w:rPr>
        <w:t>analyzing finger repetition as a predictor of word valence</w:t>
      </w:r>
      <w:r w:rsidR="008A4760" w:rsidRPr="00A776E7">
        <w:rPr>
          <w:rFonts w:ascii="Times New Roman" w:hAnsi="Times New Roman" w:cs="Times New Roman"/>
        </w:rPr>
        <w:t xml:space="preserve">: their hypothesis implies that </w:t>
      </w:r>
      <w:r w:rsidR="00C85164" w:rsidRPr="00A776E7">
        <w:rPr>
          <w:rFonts w:ascii="Times New Roman" w:hAnsi="Times New Roman" w:cs="Times New Roman"/>
        </w:rPr>
        <w:t>either</w:t>
      </w:r>
      <w:r w:rsidR="008A4760" w:rsidRPr="00A776E7">
        <w:rPr>
          <w:rFonts w:ascii="Times New Roman" w:hAnsi="Times New Roman" w:cs="Times New Roman"/>
        </w:rPr>
        <w:t xml:space="preserve"> should </w:t>
      </w:r>
      <w:r w:rsidR="00893EBE" w:rsidRPr="00A776E7">
        <w:rPr>
          <w:rFonts w:ascii="Times New Roman" w:hAnsi="Times New Roman" w:cs="Times New Roman"/>
        </w:rPr>
        <w:t xml:space="preserve">work, in principle.  And if they were going to choose only one of these variables to test </w:t>
      </w:r>
      <w:r w:rsidR="00893EBE" w:rsidRPr="00A776E7">
        <w:rPr>
          <w:rFonts w:ascii="Times New Roman" w:hAnsi="Times New Roman" w:cs="Times New Roman"/>
          <w:i/>
        </w:rPr>
        <w:t>a priori</w:t>
      </w:r>
      <w:r w:rsidR="00893EBE" w:rsidRPr="00A776E7">
        <w:rPr>
          <w:rFonts w:ascii="Times New Roman" w:hAnsi="Times New Roman" w:cs="Times New Roman"/>
        </w:rPr>
        <w:t>,</w:t>
      </w:r>
      <w:r w:rsidR="008A4760" w:rsidRPr="00A776E7">
        <w:rPr>
          <w:rFonts w:ascii="Times New Roman" w:hAnsi="Times New Roman" w:cs="Times New Roman"/>
        </w:rPr>
        <w:t xml:space="preserve"> the literature that the authors cite i</w:t>
      </w:r>
      <w:r w:rsidR="0022311D" w:rsidRPr="00A776E7">
        <w:rPr>
          <w:rFonts w:ascii="Times New Roman" w:hAnsi="Times New Roman" w:cs="Times New Roman"/>
        </w:rPr>
        <w:t>ndicates that it</w:t>
      </w:r>
      <w:r w:rsidR="00FB40B0" w:rsidRPr="00A776E7">
        <w:rPr>
          <w:rFonts w:ascii="Times New Roman" w:hAnsi="Times New Roman" w:cs="Times New Roman"/>
        </w:rPr>
        <w:t xml:space="preserve"> should</w:t>
      </w:r>
      <w:r w:rsidR="00893EBE" w:rsidRPr="00A776E7">
        <w:rPr>
          <w:rFonts w:ascii="Times New Roman" w:hAnsi="Times New Roman" w:cs="Times New Roman"/>
        </w:rPr>
        <w:t xml:space="preserve"> be </w:t>
      </w:r>
      <w:r w:rsidR="008A4760" w:rsidRPr="00A776E7">
        <w:rPr>
          <w:rFonts w:ascii="Times New Roman" w:hAnsi="Times New Roman" w:cs="Times New Roman"/>
        </w:rPr>
        <w:t xml:space="preserve">Finger Repetition.  </w:t>
      </w:r>
    </w:p>
    <w:p w:rsidR="0006080C" w:rsidRPr="00A776E7" w:rsidRDefault="0006080C" w:rsidP="00EB079B">
      <w:pPr>
        <w:tabs>
          <w:tab w:val="left" w:pos="2287"/>
        </w:tabs>
        <w:rPr>
          <w:rFonts w:ascii="Times New Roman" w:hAnsi="Times New Roman" w:cs="Times New Roman"/>
        </w:rPr>
      </w:pPr>
    </w:p>
    <w:p w:rsidR="000C2A2F" w:rsidRPr="00A776E7" w:rsidRDefault="0006080C" w:rsidP="00EB079B">
      <w:pPr>
        <w:tabs>
          <w:tab w:val="left" w:pos="2287"/>
        </w:tabs>
        <w:rPr>
          <w:rFonts w:ascii="Times New Roman" w:hAnsi="Times New Roman" w:cs="Times New Roman"/>
        </w:rPr>
      </w:pPr>
      <w:r w:rsidRPr="00A776E7">
        <w:rPr>
          <w:rFonts w:ascii="Times New Roman" w:hAnsi="Times New Roman" w:cs="Times New Roman"/>
        </w:rPr>
        <w:t xml:space="preserve">I made this suggestion to the authors in my </w:t>
      </w:r>
      <w:r w:rsidR="00C627F0" w:rsidRPr="00A776E7">
        <w:rPr>
          <w:rFonts w:ascii="Times New Roman" w:hAnsi="Times New Roman" w:cs="Times New Roman"/>
        </w:rPr>
        <w:t xml:space="preserve">last review: Since finger repetition was already in their model, they should report its effects, and evaluate their hypothesis in light of them.  They didn’t do this.  Instead, they removed Finger Repetition from their model entirely. </w:t>
      </w:r>
      <w:r w:rsidR="002B1289" w:rsidRPr="00A776E7">
        <w:rPr>
          <w:rFonts w:ascii="Times New Roman" w:hAnsi="Times New Roman" w:cs="Times New Roman"/>
        </w:rPr>
        <w:t>Why?</w:t>
      </w:r>
    </w:p>
    <w:p w:rsidR="000C2A2F" w:rsidRPr="00A776E7" w:rsidRDefault="002B1289" w:rsidP="00EB079B">
      <w:pPr>
        <w:tabs>
          <w:tab w:val="left" w:pos="2287"/>
        </w:tabs>
        <w:rPr>
          <w:rFonts w:ascii="Times New Roman" w:hAnsi="Times New Roman" w:cs="Times New Roman"/>
        </w:rPr>
      </w:pPr>
      <w:r w:rsidRPr="00A776E7">
        <w:rPr>
          <w:rFonts w:ascii="Times New Roman" w:hAnsi="Times New Roman" w:cs="Times New Roman"/>
        </w:rPr>
        <w:t xml:space="preserve"> </w:t>
      </w:r>
      <w:r w:rsidR="002D2698" w:rsidRPr="00A776E7">
        <w:rPr>
          <w:rFonts w:ascii="Times New Roman" w:hAnsi="Times New Roman" w:cs="Times New Roman"/>
        </w:rPr>
        <w:t>It’s natural to wonder whether the authors were aware that Finger Repetition should have been used as a predictor</w:t>
      </w:r>
      <w:r w:rsidR="00190AFD" w:rsidRPr="00A776E7">
        <w:rPr>
          <w:rFonts w:ascii="Times New Roman" w:hAnsi="Times New Roman" w:cs="Times New Roman"/>
        </w:rPr>
        <w:t>–</w:t>
      </w:r>
      <w:r w:rsidR="002D2698" w:rsidRPr="00A776E7">
        <w:rPr>
          <w:rFonts w:ascii="Times New Roman" w:hAnsi="Times New Roman" w:cs="Times New Roman"/>
        </w:rPr>
        <w:t xml:space="preserve"> after all, their analysis was inspired by Beilock &amp; Holt’s finger repetition study</w:t>
      </w:r>
      <w:r w:rsidR="00065011">
        <w:rPr>
          <w:rFonts w:ascii="Times New Roman" w:hAnsi="Times New Roman" w:cs="Times New Roman"/>
        </w:rPr>
        <w:t>.</w:t>
      </w:r>
      <w:r w:rsidR="002D2698" w:rsidRPr="00A776E7">
        <w:rPr>
          <w:rFonts w:ascii="Times New Roman" w:hAnsi="Times New Roman" w:cs="Times New Roman"/>
        </w:rPr>
        <w:t xml:space="preserve"> </w:t>
      </w:r>
      <w:r w:rsidR="00A0549B" w:rsidRPr="00A776E7">
        <w:rPr>
          <w:rFonts w:ascii="Times New Roman" w:hAnsi="Times New Roman" w:cs="Times New Roman"/>
        </w:rPr>
        <w:t>Could it be that Finger Repetition was classified as a “control variable” in the original submission</w:t>
      </w:r>
      <w:r w:rsidR="00C03382" w:rsidRPr="00A776E7">
        <w:rPr>
          <w:rFonts w:ascii="Times New Roman" w:hAnsi="Times New Roman" w:cs="Times New Roman"/>
        </w:rPr>
        <w:t>,</w:t>
      </w:r>
      <w:r w:rsidR="00A0549B" w:rsidRPr="00A776E7">
        <w:rPr>
          <w:rFonts w:ascii="Times New Roman" w:hAnsi="Times New Roman" w:cs="Times New Roman"/>
        </w:rPr>
        <w:t xml:space="preserve"> and omitted entirely from this</w:t>
      </w:r>
      <w:r w:rsidR="00FD3579" w:rsidRPr="00A776E7">
        <w:rPr>
          <w:rFonts w:ascii="Times New Roman" w:hAnsi="Times New Roman" w:cs="Times New Roman"/>
        </w:rPr>
        <w:t xml:space="preserve"> submission</w:t>
      </w:r>
      <w:r w:rsidR="00C03382" w:rsidRPr="00A776E7">
        <w:rPr>
          <w:rFonts w:ascii="Times New Roman" w:hAnsi="Times New Roman" w:cs="Times New Roman"/>
        </w:rPr>
        <w:t>,</w:t>
      </w:r>
      <w:r w:rsidR="00FD3579" w:rsidRPr="00A776E7">
        <w:rPr>
          <w:rFonts w:ascii="Times New Roman" w:hAnsi="Times New Roman" w:cs="Times New Roman"/>
        </w:rPr>
        <w:t xml:space="preserve"> because this predictor did not show the predicted effect on valence?</w:t>
      </w:r>
      <w:r w:rsidR="000C2A2F" w:rsidRPr="00A776E7">
        <w:rPr>
          <w:rFonts w:ascii="Times New Roman" w:hAnsi="Times New Roman" w:cs="Times New Roman"/>
        </w:rPr>
        <w:t xml:space="preserve"> </w:t>
      </w:r>
    </w:p>
    <w:p w:rsidR="00967242" w:rsidRPr="00A776E7" w:rsidRDefault="00967242" w:rsidP="00EB079B">
      <w:pPr>
        <w:tabs>
          <w:tab w:val="left" w:pos="2287"/>
        </w:tabs>
        <w:rPr>
          <w:rFonts w:ascii="Times New Roman" w:hAnsi="Times New Roman" w:cs="Times New Roman"/>
        </w:rPr>
      </w:pPr>
    </w:p>
    <w:p w:rsidR="006A4BE8" w:rsidRPr="00A776E7" w:rsidRDefault="006A4BE8" w:rsidP="00EB079B">
      <w:pPr>
        <w:tabs>
          <w:tab w:val="left" w:pos="2287"/>
        </w:tabs>
        <w:rPr>
          <w:rFonts w:ascii="Times New Roman" w:hAnsi="Times New Roman" w:cs="Times New Roman"/>
        </w:rPr>
      </w:pPr>
      <w:r w:rsidRPr="00A776E7">
        <w:rPr>
          <w:rFonts w:ascii="Times New Roman" w:hAnsi="Times New Roman" w:cs="Times New Roman"/>
        </w:rPr>
        <w:t>Analyzing Finger Repetitions in ANEW and AFINN would have been just as unmotivated as analyzing Hand Alternations</w:t>
      </w:r>
      <w:r w:rsidR="00770048" w:rsidRPr="00A776E7">
        <w:rPr>
          <w:rFonts w:ascii="Times New Roman" w:hAnsi="Times New Roman" w:cs="Times New Roman"/>
        </w:rPr>
        <w:t xml:space="preserve"> was</w:t>
      </w:r>
      <w:r w:rsidRPr="00A776E7">
        <w:rPr>
          <w:rFonts w:ascii="Times New Roman" w:hAnsi="Times New Roman" w:cs="Times New Roman"/>
        </w:rPr>
        <w:t>, since J&amp;C already reported there was no effect of either of these variables in these corpora</w:t>
      </w:r>
      <w:r w:rsidR="00080D92">
        <w:rPr>
          <w:rFonts w:ascii="Times New Roman" w:hAnsi="Times New Roman" w:cs="Times New Roman"/>
        </w:rPr>
        <w:t xml:space="preserve"> (or </w:t>
      </w:r>
      <w:r w:rsidR="00D13D46">
        <w:rPr>
          <w:rFonts w:ascii="Times New Roman" w:hAnsi="Times New Roman" w:cs="Times New Roman"/>
        </w:rPr>
        <w:t xml:space="preserve">in </w:t>
      </w:r>
      <w:r w:rsidR="00477366">
        <w:rPr>
          <w:rFonts w:ascii="Times New Roman" w:hAnsi="Times New Roman" w:cs="Times New Roman"/>
        </w:rPr>
        <w:t xml:space="preserve">3 </w:t>
      </w:r>
      <w:r w:rsidR="00080D92">
        <w:rPr>
          <w:rFonts w:ascii="Times New Roman" w:hAnsi="Times New Roman" w:cs="Times New Roman"/>
        </w:rPr>
        <w:t>others)</w:t>
      </w:r>
      <w:r w:rsidRPr="00A776E7">
        <w:rPr>
          <w:rFonts w:ascii="Times New Roman" w:hAnsi="Times New Roman" w:cs="Times New Roman"/>
        </w:rPr>
        <w:t xml:space="preserve">.  My point is that </w:t>
      </w:r>
      <w:r w:rsidR="00A0413E" w:rsidRPr="00A776E7">
        <w:rPr>
          <w:rFonts w:ascii="Times New Roman" w:hAnsi="Times New Roman" w:cs="Times New Roman"/>
        </w:rPr>
        <w:t>it’s very hard to justify</w:t>
      </w:r>
      <w:r w:rsidRPr="00A776E7">
        <w:rPr>
          <w:rFonts w:ascii="Times New Roman" w:hAnsi="Times New Roman" w:cs="Times New Roman"/>
        </w:rPr>
        <w:t xml:space="preserve"> analyzing one </w:t>
      </w:r>
      <w:r w:rsidR="0093603B">
        <w:rPr>
          <w:rFonts w:ascii="Times New Roman" w:hAnsi="Times New Roman" w:cs="Times New Roman"/>
        </w:rPr>
        <w:t xml:space="preserve">of these </w:t>
      </w:r>
      <w:r w:rsidRPr="00A776E7">
        <w:rPr>
          <w:rFonts w:ascii="Times New Roman" w:hAnsi="Times New Roman" w:cs="Times New Roman"/>
        </w:rPr>
        <w:t>variable</w:t>
      </w:r>
      <w:r w:rsidR="0093603B">
        <w:rPr>
          <w:rFonts w:ascii="Times New Roman" w:hAnsi="Times New Roman" w:cs="Times New Roman"/>
        </w:rPr>
        <w:t>s</w:t>
      </w:r>
      <w:r w:rsidRPr="00A776E7">
        <w:rPr>
          <w:rFonts w:ascii="Times New Roman" w:hAnsi="Times New Roman" w:cs="Times New Roman"/>
        </w:rPr>
        <w:t xml:space="preserve"> but not the other, or </w:t>
      </w:r>
      <w:r w:rsidR="00A0413E" w:rsidRPr="00A776E7">
        <w:rPr>
          <w:rFonts w:ascii="Times New Roman" w:hAnsi="Times New Roman" w:cs="Times New Roman"/>
        </w:rPr>
        <w:t>to justify classifying Finger Repetitions as a control variable</w:t>
      </w:r>
      <w:r w:rsidR="00D60432" w:rsidRPr="00A776E7">
        <w:rPr>
          <w:rFonts w:ascii="Times New Roman" w:hAnsi="Times New Roman" w:cs="Times New Roman"/>
        </w:rPr>
        <w:t>,</w:t>
      </w:r>
      <w:r w:rsidR="00A0413E" w:rsidRPr="00A776E7">
        <w:rPr>
          <w:rFonts w:ascii="Times New Roman" w:hAnsi="Times New Roman" w:cs="Times New Roman"/>
        </w:rPr>
        <w:t xml:space="preserve"> </w:t>
      </w:r>
      <w:r w:rsidR="008169C8">
        <w:rPr>
          <w:rFonts w:ascii="Times New Roman" w:hAnsi="Times New Roman" w:cs="Times New Roman"/>
        </w:rPr>
        <w:t xml:space="preserve">and then </w:t>
      </w:r>
      <w:r w:rsidR="00A0413E" w:rsidRPr="00A776E7">
        <w:rPr>
          <w:rFonts w:ascii="Times New Roman" w:hAnsi="Times New Roman" w:cs="Times New Roman"/>
        </w:rPr>
        <w:t>omitting it post-hoc.</w:t>
      </w:r>
    </w:p>
    <w:p w:rsidR="0083473C" w:rsidRPr="00A776E7" w:rsidRDefault="0083473C" w:rsidP="00EB079B">
      <w:pPr>
        <w:tabs>
          <w:tab w:val="left" w:pos="2287"/>
        </w:tabs>
        <w:rPr>
          <w:rFonts w:ascii="Times New Roman" w:hAnsi="Times New Roman" w:cs="Times New Roman"/>
        </w:rPr>
      </w:pPr>
    </w:p>
    <w:p w:rsidR="0083473C" w:rsidRPr="00A776E7" w:rsidRDefault="0083473C" w:rsidP="00EB079B">
      <w:pPr>
        <w:tabs>
          <w:tab w:val="left" w:pos="2287"/>
        </w:tabs>
        <w:rPr>
          <w:rFonts w:ascii="Times New Roman" w:hAnsi="Times New Roman" w:cs="Times New Roman"/>
        </w:rPr>
      </w:pPr>
      <w:r w:rsidRPr="00A776E7">
        <w:rPr>
          <w:rFonts w:ascii="Times New Roman" w:hAnsi="Times New Roman" w:cs="Times New Roman"/>
        </w:rPr>
        <w:t xml:space="preserve">Similarly, “Typing Speed” was treated as a control variable in the original submission, but promoted to a predictor variable here.  </w:t>
      </w:r>
      <w:r w:rsidR="00C32AF5" w:rsidRPr="00A776E7">
        <w:rPr>
          <w:rFonts w:ascii="Times New Roman" w:hAnsi="Times New Roman" w:cs="Times New Roman"/>
        </w:rPr>
        <w:t xml:space="preserve">Why? </w:t>
      </w:r>
    </w:p>
    <w:p w:rsidR="00B10DCA" w:rsidRPr="00A776E7" w:rsidRDefault="00B10DCA" w:rsidP="00EB079B">
      <w:pPr>
        <w:tabs>
          <w:tab w:val="left" w:pos="2287"/>
        </w:tabs>
        <w:rPr>
          <w:rFonts w:ascii="Times New Roman" w:hAnsi="Times New Roman" w:cs="Times New Roman"/>
        </w:rPr>
      </w:pPr>
    </w:p>
    <w:p w:rsidR="00D94DA8" w:rsidRPr="00A776E7" w:rsidRDefault="00D94DA8" w:rsidP="00D94DA8">
      <w:pPr>
        <w:tabs>
          <w:tab w:val="left" w:pos="2287"/>
        </w:tabs>
        <w:rPr>
          <w:rFonts w:ascii="Times New Roman" w:hAnsi="Times New Roman" w:cs="Times New Roman"/>
        </w:rPr>
      </w:pPr>
      <w:r w:rsidRPr="00A776E7">
        <w:rPr>
          <w:rFonts w:ascii="Times New Roman" w:hAnsi="Times New Roman" w:cs="Times New Roman"/>
        </w:rPr>
        <w:t>In any case, deciding post-hoc whether a variable is a predictor or a co</w:t>
      </w:r>
      <w:r w:rsidR="000B37EE">
        <w:rPr>
          <w:rFonts w:ascii="Times New Roman" w:hAnsi="Times New Roman" w:cs="Times New Roman"/>
        </w:rPr>
        <w:t>ntrol --</w:t>
      </w:r>
      <w:r w:rsidRPr="00A776E7">
        <w:rPr>
          <w:rFonts w:ascii="Times New Roman" w:hAnsi="Times New Roman" w:cs="Times New Roman"/>
        </w:rPr>
        <w:t xml:space="preserve"> and faili</w:t>
      </w:r>
      <w:r w:rsidR="000E65CB">
        <w:rPr>
          <w:rFonts w:ascii="Times New Roman" w:hAnsi="Times New Roman" w:cs="Times New Roman"/>
        </w:rPr>
        <w:t>ng to report a (highly relevant</w:t>
      </w:r>
      <w:r w:rsidRPr="00A776E7">
        <w:rPr>
          <w:rFonts w:ascii="Times New Roman" w:hAnsi="Times New Roman" w:cs="Times New Roman"/>
        </w:rPr>
        <w:t>) variable that has been coded and analyzed -- these are ethical no-no</w:t>
      </w:r>
      <w:r w:rsidR="00B65033" w:rsidRPr="00A776E7">
        <w:rPr>
          <w:rFonts w:ascii="Times New Roman" w:hAnsi="Times New Roman" w:cs="Times New Roman"/>
        </w:rPr>
        <w:t>’s</w:t>
      </w:r>
      <w:r w:rsidR="00164725" w:rsidRPr="00A776E7">
        <w:rPr>
          <w:rFonts w:ascii="Times New Roman" w:hAnsi="Times New Roman" w:cs="Times New Roman"/>
        </w:rPr>
        <w:t xml:space="preserve"> that promote Type I error</w:t>
      </w:r>
      <w:r w:rsidRPr="00A776E7">
        <w:rPr>
          <w:rFonts w:ascii="Times New Roman" w:hAnsi="Times New Roman" w:cs="Times New Roman"/>
        </w:rPr>
        <w:t xml:space="preserve">: </w:t>
      </w:r>
      <w:r w:rsidR="0022311D" w:rsidRPr="00A776E7">
        <w:rPr>
          <w:rFonts w:ascii="Times New Roman" w:hAnsi="Times New Roman" w:cs="Times New Roman"/>
        </w:rPr>
        <w:t xml:space="preserve">what Simmons, et al., (2011, </w:t>
      </w:r>
      <w:r w:rsidR="0022311D" w:rsidRPr="00A776E7">
        <w:rPr>
          <w:rFonts w:ascii="Times New Roman" w:hAnsi="Times New Roman" w:cs="Times New Roman"/>
          <w:i/>
        </w:rPr>
        <w:t>Psych Science</w:t>
      </w:r>
      <w:r w:rsidR="0022311D" w:rsidRPr="00A776E7">
        <w:rPr>
          <w:rFonts w:ascii="Times New Roman" w:hAnsi="Times New Roman" w:cs="Times New Roman"/>
        </w:rPr>
        <w:t>) referred to as</w:t>
      </w:r>
      <w:r w:rsidRPr="00A776E7">
        <w:rPr>
          <w:rFonts w:ascii="Times New Roman" w:hAnsi="Times New Roman" w:cs="Times New Roman"/>
        </w:rPr>
        <w:t xml:space="preserve"> abuses of </w:t>
      </w:r>
      <w:r w:rsidR="00DF5265" w:rsidRPr="00A776E7">
        <w:rPr>
          <w:rFonts w:ascii="Times New Roman" w:hAnsi="Times New Roman" w:cs="Times New Roman"/>
        </w:rPr>
        <w:t>“</w:t>
      </w:r>
      <w:r w:rsidRPr="00A776E7">
        <w:rPr>
          <w:rFonts w:ascii="Times New Roman" w:hAnsi="Times New Roman" w:cs="Times New Roman"/>
        </w:rPr>
        <w:t>researcher degrees of freedom</w:t>
      </w:r>
      <w:r w:rsidR="0022311D" w:rsidRPr="00A776E7">
        <w:rPr>
          <w:rFonts w:ascii="Times New Roman" w:hAnsi="Times New Roman" w:cs="Times New Roman"/>
        </w:rPr>
        <w:t>.</w:t>
      </w:r>
      <w:r w:rsidR="00DF5265" w:rsidRPr="00A776E7">
        <w:rPr>
          <w:rFonts w:ascii="Times New Roman" w:hAnsi="Times New Roman" w:cs="Times New Roman"/>
        </w:rPr>
        <w:t>”</w:t>
      </w:r>
      <w:r w:rsidRPr="00A776E7">
        <w:rPr>
          <w:rFonts w:ascii="Times New Roman" w:hAnsi="Times New Roman" w:cs="Times New Roman"/>
        </w:rPr>
        <w:t xml:space="preserve">  </w:t>
      </w:r>
    </w:p>
    <w:p w:rsidR="00D94DA8" w:rsidRPr="00A776E7" w:rsidRDefault="00D94DA8" w:rsidP="00EB079B">
      <w:pPr>
        <w:tabs>
          <w:tab w:val="left" w:pos="2287"/>
        </w:tabs>
        <w:rPr>
          <w:rFonts w:ascii="Times New Roman" w:hAnsi="Times New Roman" w:cs="Times New Roman"/>
        </w:rPr>
      </w:pPr>
    </w:p>
    <w:p w:rsidR="00EA2125" w:rsidRPr="00A776E7" w:rsidRDefault="00EA2125" w:rsidP="00EA2125">
      <w:pPr>
        <w:rPr>
          <w:rFonts w:ascii="Times New Roman" w:hAnsi="Times New Roman" w:cs="Times New Roman"/>
          <w:b/>
          <w:u w:val="single"/>
        </w:rPr>
      </w:pPr>
      <w:r w:rsidRPr="00A776E7">
        <w:rPr>
          <w:rFonts w:ascii="Times New Roman" w:hAnsi="Times New Roman" w:cs="Times New Roman"/>
          <w:b/>
          <w:u w:val="single"/>
        </w:rPr>
        <w:t>Concerns about the results</w:t>
      </w:r>
    </w:p>
    <w:p w:rsidR="0022311D" w:rsidRPr="00A776E7" w:rsidRDefault="0022311D" w:rsidP="00EB079B">
      <w:pPr>
        <w:tabs>
          <w:tab w:val="left" w:pos="2287"/>
        </w:tabs>
        <w:rPr>
          <w:rFonts w:ascii="Times New Roman" w:hAnsi="Times New Roman" w:cs="Times New Roman"/>
        </w:rPr>
      </w:pPr>
    </w:p>
    <w:p w:rsidR="00C87F98" w:rsidRPr="00A776E7" w:rsidRDefault="00AF7CD6" w:rsidP="00C87F98">
      <w:pPr>
        <w:tabs>
          <w:tab w:val="left" w:pos="2287"/>
        </w:tabs>
        <w:rPr>
          <w:rFonts w:ascii="Times New Roman" w:hAnsi="Times New Roman" w:cs="Times New Roman"/>
          <w:b/>
        </w:rPr>
      </w:pPr>
      <w:r w:rsidRPr="00A776E7">
        <w:rPr>
          <w:rFonts w:ascii="Times New Roman" w:hAnsi="Times New Roman" w:cs="Times New Roman"/>
          <w:b/>
        </w:rPr>
        <w:t>1</w:t>
      </w:r>
      <w:r w:rsidR="00C87F98" w:rsidRPr="00A776E7">
        <w:rPr>
          <w:rFonts w:ascii="Times New Roman" w:hAnsi="Times New Roman" w:cs="Times New Roman"/>
          <w:b/>
        </w:rPr>
        <w:t xml:space="preserve">.  The effects of </w:t>
      </w:r>
      <w:r w:rsidR="009E45E6" w:rsidRPr="00A776E7">
        <w:rPr>
          <w:rFonts w:ascii="Times New Roman" w:hAnsi="Times New Roman" w:cs="Times New Roman"/>
          <w:b/>
        </w:rPr>
        <w:t xml:space="preserve">greatest </w:t>
      </w:r>
      <w:r w:rsidR="00C87F98" w:rsidRPr="00A776E7">
        <w:rPr>
          <w:rFonts w:ascii="Times New Roman" w:hAnsi="Times New Roman" w:cs="Times New Roman"/>
          <w:b/>
        </w:rPr>
        <w:t xml:space="preserve">interest show no reliable effects.  </w:t>
      </w:r>
    </w:p>
    <w:p w:rsidR="00C87F98" w:rsidRPr="00A776E7" w:rsidRDefault="00C87F98" w:rsidP="00EB079B">
      <w:pPr>
        <w:tabs>
          <w:tab w:val="left" w:pos="2287"/>
        </w:tabs>
        <w:rPr>
          <w:rFonts w:ascii="Times New Roman" w:hAnsi="Times New Roman" w:cs="Times New Roman"/>
        </w:rPr>
      </w:pPr>
    </w:p>
    <w:p w:rsidR="00A123EF" w:rsidRPr="00A776E7" w:rsidRDefault="003F3F8A" w:rsidP="00EB079B">
      <w:pPr>
        <w:tabs>
          <w:tab w:val="left" w:pos="2287"/>
        </w:tabs>
        <w:rPr>
          <w:rFonts w:ascii="Times New Roman" w:hAnsi="Times New Roman" w:cs="Times New Roman"/>
          <w:b/>
        </w:rPr>
      </w:pPr>
      <w:r>
        <w:rPr>
          <w:rFonts w:ascii="Times New Roman" w:hAnsi="Times New Roman" w:cs="Times New Roman"/>
          <w:b/>
        </w:rPr>
        <w:t xml:space="preserve">Analysis of </w:t>
      </w:r>
      <w:r w:rsidR="00A123EF" w:rsidRPr="00A776E7">
        <w:rPr>
          <w:rFonts w:ascii="Times New Roman" w:hAnsi="Times New Roman" w:cs="Times New Roman"/>
          <w:b/>
        </w:rPr>
        <w:t>Hand switching</w:t>
      </w:r>
    </w:p>
    <w:p w:rsidR="0001731D" w:rsidRPr="00A776E7" w:rsidRDefault="00D51B32" w:rsidP="00EB079B">
      <w:pPr>
        <w:tabs>
          <w:tab w:val="left" w:pos="2287"/>
        </w:tabs>
        <w:rPr>
          <w:rFonts w:ascii="Times New Roman" w:hAnsi="Times New Roman" w:cs="Times New Roman"/>
        </w:rPr>
      </w:pPr>
      <w:r w:rsidRPr="00A776E7">
        <w:rPr>
          <w:rFonts w:ascii="Times New Roman" w:hAnsi="Times New Roman" w:cs="Times New Roman"/>
        </w:rPr>
        <w:t xml:space="preserve">The effect of greatest interest to the authors, as stated in the Introduction, was the main effect of Hand Alternations (i.e., Switch) on word valence.  It is not clear why the authors chose to do a study to test this effect, given that J&amp;C already reported testing it in 5 corpora and finding no significant results. </w:t>
      </w:r>
    </w:p>
    <w:p w:rsidR="00897A44" w:rsidRPr="00A776E7" w:rsidRDefault="00897A44" w:rsidP="00EB079B">
      <w:pPr>
        <w:tabs>
          <w:tab w:val="left" w:pos="2287"/>
        </w:tabs>
        <w:rPr>
          <w:rFonts w:ascii="Times New Roman" w:hAnsi="Times New Roman" w:cs="Times New Roman"/>
        </w:rPr>
      </w:pPr>
    </w:p>
    <w:p w:rsidR="00461002" w:rsidRPr="00A776E7" w:rsidRDefault="00897A44" w:rsidP="00EB079B">
      <w:pPr>
        <w:tabs>
          <w:tab w:val="left" w:pos="2287"/>
        </w:tabs>
        <w:rPr>
          <w:rFonts w:ascii="Times New Roman" w:hAnsi="Times New Roman" w:cs="Times New Roman"/>
        </w:rPr>
      </w:pPr>
      <w:r w:rsidRPr="00A776E7">
        <w:rPr>
          <w:rFonts w:ascii="Times New Roman" w:hAnsi="Times New Roman" w:cs="Times New Roman"/>
        </w:rPr>
        <w:t>Over the 2 experiments, the authors conducted 9 tests of the main effect of Switch</w:t>
      </w:r>
      <w:r w:rsidR="00750526" w:rsidRPr="00A776E7">
        <w:rPr>
          <w:rFonts w:ascii="Times New Roman" w:hAnsi="Times New Roman" w:cs="Times New Roman"/>
        </w:rPr>
        <w:t>:</w:t>
      </w:r>
      <w:r w:rsidRPr="00A776E7">
        <w:rPr>
          <w:rFonts w:ascii="Times New Roman" w:hAnsi="Times New Roman" w:cs="Times New Roman"/>
        </w:rPr>
        <w:t xml:space="preserve"> in </w:t>
      </w:r>
      <w:r w:rsidR="005D1D91" w:rsidRPr="00A776E7">
        <w:rPr>
          <w:rFonts w:ascii="Times New Roman" w:hAnsi="Times New Roman" w:cs="Times New Roman"/>
        </w:rPr>
        <w:t xml:space="preserve">5 existing corpora, </w:t>
      </w:r>
      <w:r w:rsidR="00913600" w:rsidRPr="00A776E7">
        <w:rPr>
          <w:rFonts w:ascii="Times New Roman" w:hAnsi="Times New Roman" w:cs="Times New Roman"/>
        </w:rPr>
        <w:t xml:space="preserve">in </w:t>
      </w:r>
      <w:r w:rsidR="005D1D91" w:rsidRPr="00A776E7">
        <w:rPr>
          <w:rFonts w:ascii="Times New Roman" w:hAnsi="Times New Roman" w:cs="Times New Roman"/>
        </w:rPr>
        <w:t>a combination of these corpora,</w:t>
      </w:r>
      <w:r w:rsidRPr="00A776E7">
        <w:rPr>
          <w:rFonts w:ascii="Times New Roman" w:hAnsi="Times New Roman" w:cs="Times New Roman"/>
        </w:rPr>
        <w:t xml:space="preserve"> and in a 6</w:t>
      </w:r>
      <w:r w:rsidRPr="00A776E7">
        <w:rPr>
          <w:rFonts w:ascii="Times New Roman" w:hAnsi="Times New Roman" w:cs="Times New Roman"/>
          <w:vertAlign w:val="superscript"/>
        </w:rPr>
        <w:t>th</w:t>
      </w:r>
      <w:r w:rsidRPr="00A776E7">
        <w:rPr>
          <w:rFonts w:ascii="Times New Roman" w:hAnsi="Times New Roman" w:cs="Times New Roman"/>
        </w:rPr>
        <w:t xml:space="preserve"> </w:t>
      </w:r>
      <w:r w:rsidR="00B27F65" w:rsidRPr="00A776E7">
        <w:rPr>
          <w:rFonts w:ascii="Times New Roman" w:hAnsi="Times New Roman" w:cs="Times New Roman"/>
        </w:rPr>
        <w:t>constructed corpus (Ex 2)</w:t>
      </w:r>
      <w:r w:rsidRPr="00A776E7">
        <w:rPr>
          <w:rFonts w:ascii="Times New Roman" w:hAnsi="Times New Roman" w:cs="Times New Roman"/>
        </w:rPr>
        <w:t xml:space="preserve"> </w:t>
      </w:r>
      <w:r w:rsidR="00822479">
        <w:rPr>
          <w:rFonts w:ascii="Times New Roman" w:hAnsi="Times New Roman" w:cs="Times New Roman"/>
        </w:rPr>
        <w:t xml:space="preserve">that they </w:t>
      </w:r>
      <w:r w:rsidRPr="00A776E7">
        <w:rPr>
          <w:rFonts w:ascii="Times New Roman" w:hAnsi="Times New Roman" w:cs="Times New Roman"/>
        </w:rPr>
        <w:t xml:space="preserve">analyzed 3 different ways.  </w:t>
      </w:r>
    </w:p>
    <w:p w:rsidR="00ED16AC" w:rsidRPr="00A776E7" w:rsidRDefault="00ED16AC" w:rsidP="00EB079B">
      <w:pPr>
        <w:tabs>
          <w:tab w:val="left" w:pos="2287"/>
        </w:tabs>
        <w:rPr>
          <w:rFonts w:ascii="Times New Roman" w:hAnsi="Times New Roman" w:cs="Times New Roman"/>
        </w:rPr>
      </w:pPr>
    </w:p>
    <w:p w:rsidR="009B4B85" w:rsidRPr="00A776E7" w:rsidRDefault="00ED16AC" w:rsidP="00ED16AC">
      <w:pPr>
        <w:tabs>
          <w:tab w:val="left" w:pos="2287"/>
        </w:tabs>
        <w:rPr>
          <w:rFonts w:ascii="Times New Roman" w:hAnsi="Times New Roman" w:cs="Times New Roman"/>
        </w:rPr>
      </w:pPr>
      <w:r w:rsidRPr="00A776E7">
        <w:rPr>
          <w:rFonts w:ascii="Times New Roman" w:hAnsi="Times New Roman" w:cs="Times New Roman"/>
        </w:rPr>
        <w:t>The predicted effect of hand alternations (switches) was significant in only 3 of the</w:t>
      </w:r>
      <w:r w:rsidR="00521208" w:rsidRPr="00A776E7">
        <w:rPr>
          <w:rFonts w:ascii="Times New Roman" w:hAnsi="Times New Roman" w:cs="Times New Roman"/>
        </w:rPr>
        <w:t>se</w:t>
      </w:r>
      <w:r w:rsidRPr="00A776E7">
        <w:rPr>
          <w:rFonts w:ascii="Times New Roman" w:hAnsi="Times New Roman" w:cs="Times New Roman"/>
        </w:rPr>
        <w:t xml:space="preserve"> 9 analyses.</w:t>
      </w:r>
      <w:r w:rsidR="00914792" w:rsidRPr="00A776E7">
        <w:rPr>
          <w:rFonts w:ascii="Times New Roman" w:hAnsi="Times New Roman" w:cs="Times New Roman"/>
        </w:rPr>
        <w:t xml:space="preserve">  In other words, the analyses </w:t>
      </w:r>
      <w:r w:rsidR="005F2BDC">
        <w:rPr>
          <w:rFonts w:ascii="Times New Roman" w:hAnsi="Times New Roman" w:cs="Times New Roman"/>
        </w:rPr>
        <w:t xml:space="preserve">failed to </w:t>
      </w:r>
      <w:r w:rsidR="00914792" w:rsidRPr="00A776E7">
        <w:rPr>
          <w:rFonts w:ascii="Times New Roman" w:hAnsi="Times New Roman" w:cs="Times New Roman"/>
        </w:rPr>
        <w:t>confirm the authors’ main hypothesis twice as often as they confirmed it</w:t>
      </w:r>
      <w:r w:rsidR="005E218C">
        <w:rPr>
          <w:rFonts w:ascii="Times New Roman" w:hAnsi="Times New Roman" w:cs="Times New Roman"/>
        </w:rPr>
        <w:t>.</w:t>
      </w:r>
      <w:r w:rsidRPr="00A776E7">
        <w:rPr>
          <w:rFonts w:ascii="Times New Roman" w:hAnsi="Times New Roman" w:cs="Times New Roman"/>
        </w:rPr>
        <w:t xml:space="preserve">  The slope of the effect was positive for 4 of the analyses</w:t>
      </w:r>
      <w:r w:rsidR="002D58E7" w:rsidRPr="00A776E7">
        <w:rPr>
          <w:rFonts w:ascii="Times New Roman" w:hAnsi="Times New Roman" w:cs="Times New Roman"/>
        </w:rPr>
        <w:t xml:space="preserve"> (consistent with the author’s prediction),</w:t>
      </w:r>
      <w:r w:rsidRPr="00A776E7">
        <w:rPr>
          <w:rFonts w:ascii="Times New Roman" w:hAnsi="Times New Roman" w:cs="Times New Roman"/>
        </w:rPr>
        <w:t xml:space="preserve"> but negative for 5 of the analyses.  That is, </w:t>
      </w:r>
      <w:r w:rsidR="00831C9E">
        <w:rPr>
          <w:rFonts w:ascii="Times New Roman" w:hAnsi="Times New Roman" w:cs="Times New Roman"/>
        </w:rPr>
        <w:t xml:space="preserve">the slopes </w:t>
      </w:r>
      <w:r w:rsidR="005D3758">
        <w:rPr>
          <w:rFonts w:ascii="Times New Roman" w:hAnsi="Times New Roman" w:cs="Times New Roman"/>
        </w:rPr>
        <w:t>flipped</w:t>
      </w:r>
      <w:r w:rsidR="00831C9E">
        <w:rPr>
          <w:rFonts w:ascii="Times New Roman" w:hAnsi="Times New Roman" w:cs="Times New Roman"/>
        </w:rPr>
        <w:t xml:space="preserve"> from one corpus to the next, </w:t>
      </w:r>
      <w:r w:rsidR="000A09CE">
        <w:rPr>
          <w:rFonts w:ascii="Times New Roman" w:hAnsi="Times New Roman" w:cs="Times New Roman"/>
        </w:rPr>
        <w:t xml:space="preserve">but </w:t>
      </w:r>
      <w:r w:rsidR="005D5400">
        <w:rPr>
          <w:rFonts w:ascii="Times New Roman" w:hAnsi="Times New Roman" w:cs="Times New Roman"/>
        </w:rPr>
        <w:t>most of</w:t>
      </w:r>
      <w:r w:rsidRPr="00A776E7">
        <w:rPr>
          <w:rFonts w:ascii="Times New Roman" w:hAnsi="Times New Roman" w:cs="Times New Roman"/>
        </w:rPr>
        <w:t xml:space="preserve"> the analyses sh</w:t>
      </w:r>
      <w:r w:rsidR="002D58E7" w:rsidRPr="00A776E7">
        <w:rPr>
          <w:rFonts w:ascii="Times New Roman" w:hAnsi="Times New Roman" w:cs="Times New Roman"/>
        </w:rPr>
        <w:t xml:space="preserve">owed a main effect of </w:t>
      </w:r>
      <w:r w:rsidR="00E33D94" w:rsidRPr="00A776E7">
        <w:rPr>
          <w:rFonts w:ascii="Times New Roman" w:hAnsi="Times New Roman" w:cs="Times New Roman"/>
        </w:rPr>
        <w:t xml:space="preserve">Switch </w:t>
      </w:r>
      <w:r w:rsidR="002D58E7" w:rsidRPr="00A776E7">
        <w:rPr>
          <w:rFonts w:ascii="Times New Roman" w:hAnsi="Times New Roman" w:cs="Times New Roman"/>
        </w:rPr>
        <w:t>t</w:t>
      </w:r>
      <w:r w:rsidR="00E33D94" w:rsidRPr="00A776E7">
        <w:rPr>
          <w:rFonts w:ascii="Times New Roman" w:hAnsi="Times New Roman" w:cs="Times New Roman"/>
        </w:rPr>
        <w:t>hat went in the wrong direction.</w:t>
      </w:r>
      <w:r w:rsidR="002D58E7" w:rsidRPr="00A776E7">
        <w:rPr>
          <w:rFonts w:ascii="Times New Roman" w:hAnsi="Times New Roman" w:cs="Times New Roman"/>
        </w:rPr>
        <w:t xml:space="preserve">  </w:t>
      </w:r>
    </w:p>
    <w:p w:rsidR="009B4B85" w:rsidRPr="00A776E7" w:rsidRDefault="009B4B85" w:rsidP="00ED16AC">
      <w:pPr>
        <w:tabs>
          <w:tab w:val="left" w:pos="2287"/>
        </w:tabs>
        <w:rPr>
          <w:rFonts w:ascii="Times New Roman" w:hAnsi="Times New Roman" w:cs="Times New Roman"/>
        </w:rPr>
      </w:pPr>
    </w:p>
    <w:p w:rsidR="00806F76" w:rsidRPr="00A776E7" w:rsidRDefault="00335585" w:rsidP="00EB079B">
      <w:pPr>
        <w:tabs>
          <w:tab w:val="left" w:pos="2287"/>
        </w:tabs>
        <w:rPr>
          <w:rFonts w:ascii="Times New Roman" w:hAnsi="Times New Roman" w:cs="Times New Roman"/>
        </w:rPr>
      </w:pPr>
      <w:r>
        <w:rPr>
          <w:rFonts w:ascii="Times New Roman" w:hAnsi="Times New Roman" w:cs="Times New Roman"/>
        </w:rPr>
        <w:t>Ther</w:t>
      </w:r>
      <w:r w:rsidR="00BC06DA">
        <w:rPr>
          <w:rFonts w:ascii="Times New Roman" w:hAnsi="Times New Roman" w:cs="Times New Roman"/>
        </w:rPr>
        <w:t>e</w:t>
      </w:r>
      <w:r w:rsidR="009B4B85" w:rsidRPr="00A776E7">
        <w:rPr>
          <w:rFonts w:ascii="Times New Roman" w:hAnsi="Times New Roman" w:cs="Times New Roman"/>
        </w:rPr>
        <w:t xml:space="preserve"> is no jus</w:t>
      </w:r>
      <w:r w:rsidR="00742B5D" w:rsidRPr="00A776E7">
        <w:rPr>
          <w:rFonts w:ascii="Times New Roman" w:hAnsi="Times New Roman" w:cs="Times New Roman"/>
        </w:rPr>
        <w:t xml:space="preserve">tification for interpreting these data as support for an effect of Hand Alternation on word valence. </w:t>
      </w:r>
      <w:r w:rsidR="00847217">
        <w:rPr>
          <w:rFonts w:ascii="Times New Roman" w:hAnsi="Times New Roman" w:cs="Times New Roman"/>
        </w:rPr>
        <w:t xml:space="preserve"> </w:t>
      </w:r>
      <w:r w:rsidR="005C776E">
        <w:rPr>
          <w:rFonts w:ascii="Cambria" w:hAnsi="Cambria"/>
        </w:rPr>
        <w:t>This is a non-effect,</w:t>
      </w:r>
      <w:r w:rsidR="005C776E" w:rsidRPr="00D12222">
        <w:rPr>
          <w:rFonts w:ascii="Cambria" w:hAnsi="Cambria"/>
        </w:rPr>
        <w:t xml:space="preserve"> consistent with J&amp;C’s analyses.</w:t>
      </w:r>
    </w:p>
    <w:p w:rsidR="00A455D4" w:rsidRPr="00A776E7" w:rsidRDefault="00A455D4" w:rsidP="00EB079B">
      <w:pPr>
        <w:tabs>
          <w:tab w:val="left" w:pos="2287"/>
        </w:tabs>
        <w:rPr>
          <w:rFonts w:ascii="Times New Roman" w:hAnsi="Times New Roman" w:cs="Times New Roman"/>
        </w:rPr>
      </w:pPr>
    </w:p>
    <w:p w:rsidR="00A455D4" w:rsidRPr="00A776E7" w:rsidRDefault="003F3F8A" w:rsidP="00EB079B">
      <w:pPr>
        <w:tabs>
          <w:tab w:val="left" w:pos="2287"/>
        </w:tabs>
        <w:rPr>
          <w:rFonts w:ascii="Times New Roman" w:hAnsi="Times New Roman" w:cs="Times New Roman"/>
          <w:b/>
        </w:rPr>
      </w:pPr>
      <w:r>
        <w:rPr>
          <w:rFonts w:ascii="Times New Roman" w:hAnsi="Times New Roman" w:cs="Times New Roman"/>
          <w:b/>
        </w:rPr>
        <w:t xml:space="preserve">Analysis of </w:t>
      </w:r>
      <w:r w:rsidR="00A455D4" w:rsidRPr="00A776E7">
        <w:rPr>
          <w:rFonts w:ascii="Times New Roman" w:hAnsi="Times New Roman" w:cs="Times New Roman"/>
          <w:b/>
        </w:rPr>
        <w:t>RSA x Switching</w:t>
      </w:r>
    </w:p>
    <w:p w:rsidR="007A6AAC" w:rsidRPr="00A776E7" w:rsidRDefault="00A455D4" w:rsidP="00EB079B">
      <w:pPr>
        <w:tabs>
          <w:tab w:val="left" w:pos="2287"/>
        </w:tabs>
        <w:rPr>
          <w:rFonts w:ascii="Times New Roman" w:hAnsi="Times New Roman" w:cs="Times New Roman"/>
        </w:rPr>
      </w:pPr>
      <w:r w:rsidRPr="00A776E7">
        <w:rPr>
          <w:rFonts w:ascii="Times New Roman" w:hAnsi="Times New Roman" w:cs="Times New Roman"/>
        </w:rPr>
        <w:t xml:space="preserve">The authors also tested for an interaction of Switching with RSA. </w:t>
      </w:r>
      <w:r w:rsidR="005D776A" w:rsidRPr="00A776E7">
        <w:rPr>
          <w:rFonts w:ascii="Times New Roman" w:hAnsi="Times New Roman" w:cs="Times New Roman"/>
        </w:rPr>
        <w:t xml:space="preserve"> T</w:t>
      </w:r>
      <w:r w:rsidRPr="00A776E7">
        <w:rPr>
          <w:rFonts w:ascii="Times New Roman" w:hAnsi="Times New Roman" w:cs="Times New Roman"/>
        </w:rPr>
        <w:t>his</w:t>
      </w:r>
      <w:r w:rsidR="00661E8E" w:rsidRPr="00A776E7">
        <w:rPr>
          <w:rFonts w:ascii="Times New Roman" w:hAnsi="Times New Roman" w:cs="Times New Roman"/>
        </w:rPr>
        <w:t xml:space="preserve"> interaction</w:t>
      </w:r>
      <w:r w:rsidRPr="00A776E7">
        <w:rPr>
          <w:rFonts w:ascii="Times New Roman" w:hAnsi="Times New Roman" w:cs="Times New Roman"/>
        </w:rPr>
        <w:t xml:space="preserve"> effect </w:t>
      </w:r>
      <w:r w:rsidR="00661E8E" w:rsidRPr="00A776E7">
        <w:rPr>
          <w:rFonts w:ascii="Times New Roman" w:hAnsi="Times New Roman" w:cs="Times New Roman"/>
        </w:rPr>
        <w:t xml:space="preserve">was significant in only 3 of the 9 analyses (table 1-3). </w:t>
      </w:r>
      <w:r w:rsidR="00FF5BED" w:rsidRPr="00A776E7">
        <w:rPr>
          <w:rFonts w:ascii="Times New Roman" w:hAnsi="Times New Roman" w:cs="Times New Roman"/>
        </w:rPr>
        <w:t xml:space="preserve"> </w:t>
      </w:r>
      <w:r w:rsidR="005D776A" w:rsidRPr="00A776E7">
        <w:rPr>
          <w:rFonts w:ascii="Times New Roman" w:hAnsi="Times New Roman" w:cs="Times New Roman"/>
        </w:rPr>
        <w:t>Like the main effect of switching, t</w:t>
      </w:r>
      <w:r w:rsidR="007A6AAC" w:rsidRPr="00A776E7">
        <w:rPr>
          <w:rFonts w:ascii="Times New Roman" w:hAnsi="Times New Roman" w:cs="Times New Roman"/>
        </w:rPr>
        <w:t xml:space="preserve">his interaction effect </w:t>
      </w:r>
      <w:r w:rsidR="007834C6" w:rsidRPr="00A776E7">
        <w:rPr>
          <w:rFonts w:ascii="Times New Roman" w:hAnsi="Times New Roman" w:cs="Times New Roman"/>
        </w:rPr>
        <w:t>was non</w:t>
      </w:r>
      <w:r w:rsidR="000C2A2F" w:rsidRPr="00A776E7">
        <w:rPr>
          <w:rFonts w:ascii="Times New Roman" w:hAnsi="Times New Roman" w:cs="Times New Roman"/>
        </w:rPr>
        <w:t>-</w:t>
      </w:r>
      <w:r w:rsidR="007A6AAC" w:rsidRPr="00A776E7">
        <w:rPr>
          <w:rFonts w:ascii="Times New Roman" w:hAnsi="Times New Roman" w:cs="Times New Roman"/>
        </w:rPr>
        <w:t xml:space="preserve">significant </w:t>
      </w:r>
      <w:r w:rsidR="005F2BDC">
        <w:rPr>
          <w:rFonts w:ascii="Times New Roman" w:hAnsi="Times New Roman" w:cs="Times New Roman"/>
        </w:rPr>
        <w:t>twice as</w:t>
      </w:r>
      <w:r w:rsidR="005D776A" w:rsidRPr="00A776E7">
        <w:rPr>
          <w:rFonts w:ascii="Times New Roman" w:hAnsi="Times New Roman" w:cs="Times New Roman"/>
        </w:rPr>
        <w:t xml:space="preserve"> often </w:t>
      </w:r>
      <w:r w:rsidR="005F2BDC">
        <w:rPr>
          <w:rFonts w:ascii="Times New Roman" w:hAnsi="Times New Roman" w:cs="Times New Roman"/>
        </w:rPr>
        <w:t>as</w:t>
      </w:r>
      <w:r w:rsidR="005D776A" w:rsidRPr="00A776E7">
        <w:rPr>
          <w:rFonts w:ascii="Times New Roman" w:hAnsi="Times New Roman" w:cs="Times New Roman"/>
        </w:rPr>
        <w:t xml:space="preserve"> it was significant</w:t>
      </w:r>
      <w:r w:rsidR="00FC3E86">
        <w:rPr>
          <w:rFonts w:ascii="Times New Roman" w:hAnsi="Times New Roman" w:cs="Times New Roman"/>
        </w:rPr>
        <w:t>.</w:t>
      </w:r>
      <w:r w:rsidR="007A6AAC" w:rsidRPr="00A776E7">
        <w:rPr>
          <w:rFonts w:ascii="Times New Roman" w:hAnsi="Times New Roman" w:cs="Times New Roman"/>
          <w:i/>
        </w:rPr>
        <w:t xml:space="preserve">  </w:t>
      </w:r>
    </w:p>
    <w:p w:rsidR="00661E8E" w:rsidRPr="00A776E7" w:rsidRDefault="00661E8E" w:rsidP="00EB079B">
      <w:pPr>
        <w:tabs>
          <w:tab w:val="left" w:pos="2287"/>
        </w:tabs>
        <w:rPr>
          <w:rFonts w:ascii="Times New Roman" w:hAnsi="Times New Roman" w:cs="Times New Roman"/>
        </w:rPr>
      </w:pPr>
    </w:p>
    <w:p w:rsidR="00661E8E" w:rsidRPr="00A776E7" w:rsidRDefault="008A1062" w:rsidP="00EB079B">
      <w:pPr>
        <w:tabs>
          <w:tab w:val="left" w:pos="2287"/>
        </w:tabs>
        <w:rPr>
          <w:rFonts w:ascii="Times New Roman" w:hAnsi="Times New Roman" w:cs="Times New Roman"/>
        </w:rPr>
      </w:pPr>
      <w:r w:rsidRPr="00D12222">
        <w:rPr>
          <w:rFonts w:ascii="Cambria" w:hAnsi="Cambria"/>
        </w:rPr>
        <w:t>And yet, the authors</w:t>
      </w:r>
      <w:ins w:id="0" w:author="Author" w:date="2013-07-21T12:22:00Z">
        <w:r w:rsidRPr="00D12222">
          <w:rPr>
            <w:rFonts w:ascii="Cambria" w:hAnsi="Cambria"/>
          </w:rPr>
          <w:t xml:space="preserve"> discuss</w:t>
        </w:r>
      </w:ins>
      <w:r w:rsidRPr="00D12222">
        <w:rPr>
          <w:rFonts w:ascii="Cambria" w:hAnsi="Cambria"/>
        </w:rPr>
        <w:t xml:space="preserve"> this interaction as </w:t>
      </w:r>
      <w:r>
        <w:rPr>
          <w:rFonts w:ascii="Cambria" w:hAnsi="Cambria"/>
        </w:rPr>
        <w:t xml:space="preserve">illuminating </w:t>
      </w:r>
      <w:r w:rsidRPr="00D12222">
        <w:rPr>
          <w:rFonts w:ascii="Cambria" w:hAnsi="Cambria"/>
        </w:rPr>
        <w:t>the QWERTY effect.  How</w:t>
      </w:r>
      <w:ins w:id="1" w:author="Author" w:date="2013-07-21T12:22:00Z">
        <w:r w:rsidRPr="00D12222">
          <w:rPr>
            <w:rFonts w:ascii="Cambria" w:hAnsi="Cambria"/>
          </w:rPr>
          <w:t xml:space="preserve"> do they arrive at this conclusion</w:t>
        </w:r>
      </w:ins>
      <w:r w:rsidRPr="00D12222">
        <w:rPr>
          <w:rFonts w:ascii="Cambria" w:hAnsi="Cambria"/>
        </w:rPr>
        <w:t xml:space="preserve">?  By subdividing the data post-hoc, the authors observed an intriguing-seeming pattern, pieces of which were significant in two of their analyses.  </w:t>
      </w:r>
      <w:r w:rsidR="004A42D2" w:rsidRPr="00A776E7">
        <w:rPr>
          <w:rFonts w:ascii="Times New Roman" w:hAnsi="Times New Roman" w:cs="Times New Roman"/>
        </w:rPr>
        <w:t xml:space="preserve">From pg. </w:t>
      </w:r>
      <w:r w:rsidR="00953742" w:rsidRPr="00A776E7">
        <w:rPr>
          <w:rFonts w:ascii="Times New Roman" w:hAnsi="Times New Roman" w:cs="Times New Roman"/>
        </w:rPr>
        <w:t>12:</w:t>
      </w:r>
    </w:p>
    <w:p w:rsidR="00953742" w:rsidRPr="00A776E7" w:rsidRDefault="00953742" w:rsidP="00EB079B">
      <w:pPr>
        <w:tabs>
          <w:tab w:val="left" w:pos="2287"/>
        </w:tabs>
        <w:rPr>
          <w:rFonts w:ascii="Times New Roman" w:hAnsi="Times New Roman" w:cs="Times New Roman"/>
        </w:rPr>
      </w:pPr>
    </w:p>
    <w:p w:rsidR="00953742" w:rsidRPr="00A776E7" w:rsidRDefault="00953742" w:rsidP="00B86A18">
      <w:pPr>
        <w:tabs>
          <w:tab w:val="left" w:pos="2287"/>
        </w:tabs>
        <w:ind w:left="540" w:right="795"/>
        <w:rPr>
          <w:rFonts w:ascii="Times New Roman" w:hAnsi="Times New Roman" w:cs="Times New Roman"/>
        </w:rPr>
      </w:pPr>
      <w:r w:rsidRPr="00A776E7">
        <w:rPr>
          <w:rFonts w:ascii="Times New Roman" w:hAnsi="Times New Roman" w:cs="Times New Roman"/>
        </w:rPr>
        <w:t xml:space="preserve">“Number of hand switches was not a significant predictor of valence. However, the interaction between switches and RSA was significant [in the analysis of all corpora combined]. To examine this effect, we coded words as more right-handed (+1SD RSA), equally right-left (RSA = 0) or more left-handed (-1SD RSA) in a simple slopes analysis. Left-handed words showed a non-significant positive effect of switches on valence (b = .014), </w:t>
      </w:r>
      <w:r w:rsidRPr="00A776E7">
        <w:rPr>
          <w:rFonts w:ascii="Times New Roman" w:hAnsi="Times New Roman" w:cs="Times New Roman"/>
          <w:b/>
        </w:rPr>
        <w:t>while right-handed words showed a significant negative effect of switches on valence (b = -.048).</w:t>
      </w:r>
      <w:r w:rsidRPr="00A776E7">
        <w:rPr>
          <w:rFonts w:ascii="Times New Roman" w:hAnsi="Times New Roman" w:cs="Times New Roman"/>
        </w:rPr>
        <w:t xml:space="preserve"> This finding indicated that if words are being typed on the right hand, generally, we like words that do not switch back and forth, while words typed on the left hand are more pleasant if they switch back to the right hand.</w:t>
      </w:r>
      <w:r w:rsidR="00B86A18" w:rsidRPr="00A776E7">
        <w:rPr>
          <w:rFonts w:ascii="Times New Roman" w:hAnsi="Times New Roman" w:cs="Times New Roman"/>
        </w:rPr>
        <w:t>”</w:t>
      </w:r>
    </w:p>
    <w:p w:rsidR="00661E8E" w:rsidRPr="00A776E7" w:rsidRDefault="00661E8E" w:rsidP="00EB079B">
      <w:pPr>
        <w:tabs>
          <w:tab w:val="left" w:pos="2287"/>
        </w:tabs>
        <w:rPr>
          <w:rFonts w:ascii="Times New Roman" w:hAnsi="Times New Roman" w:cs="Times New Roman"/>
        </w:rPr>
      </w:pPr>
    </w:p>
    <w:p w:rsidR="00146A2A" w:rsidRPr="00A776E7" w:rsidRDefault="00B86A18" w:rsidP="00EB079B">
      <w:pPr>
        <w:tabs>
          <w:tab w:val="left" w:pos="2287"/>
        </w:tabs>
        <w:rPr>
          <w:rFonts w:ascii="Times New Roman" w:hAnsi="Times New Roman" w:cs="Times New Roman"/>
        </w:rPr>
      </w:pPr>
      <w:r w:rsidRPr="00A776E7">
        <w:rPr>
          <w:rFonts w:ascii="Times New Roman" w:hAnsi="Times New Roman" w:cs="Times New Roman"/>
        </w:rPr>
        <w:t xml:space="preserve">Is this </w:t>
      </w:r>
      <w:r w:rsidR="00555D88" w:rsidRPr="00A776E7">
        <w:rPr>
          <w:rFonts w:ascii="Times New Roman" w:hAnsi="Times New Roman" w:cs="Times New Roman"/>
        </w:rPr>
        <w:t>evidence for an interesting effect of hand alternation, which adds complexity to the QWERTY effect</w:t>
      </w:r>
      <w:r w:rsidR="00E26F5B" w:rsidRPr="00A776E7">
        <w:rPr>
          <w:rFonts w:ascii="Times New Roman" w:hAnsi="Times New Roman" w:cs="Times New Roman"/>
        </w:rPr>
        <w:t>, providing impetus to look beyond the effect of RSA</w:t>
      </w:r>
      <w:r w:rsidR="00555D88" w:rsidRPr="00A776E7">
        <w:rPr>
          <w:rFonts w:ascii="Times New Roman" w:hAnsi="Times New Roman" w:cs="Times New Roman"/>
        </w:rPr>
        <w:t xml:space="preserve">?  </w:t>
      </w:r>
      <w:r w:rsidR="00850628" w:rsidRPr="00A776E7">
        <w:rPr>
          <w:rFonts w:ascii="Times New Roman" w:hAnsi="Times New Roman" w:cs="Times New Roman"/>
        </w:rPr>
        <w:t xml:space="preserve">No, sadly, for </w:t>
      </w:r>
      <w:r w:rsidR="00E32DBE" w:rsidRPr="00A776E7">
        <w:rPr>
          <w:rFonts w:ascii="Times New Roman" w:hAnsi="Times New Roman" w:cs="Times New Roman"/>
        </w:rPr>
        <w:t xml:space="preserve">three </w:t>
      </w:r>
      <w:r w:rsidR="00850628" w:rsidRPr="00A776E7">
        <w:rPr>
          <w:rFonts w:ascii="Times New Roman" w:hAnsi="Times New Roman" w:cs="Times New Roman"/>
        </w:rPr>
        <w:t xml:space="preserve">reasons.  </w:t>
      </w:r>
    </w:p>
    <w:p w:rsidR="00146A2A" w:rsidRPr="00A776E7" w:rsidRDefault="00146A2A" w:rsidP="00EB079B">
      <w:pPr>
        <w:tabs>
          <w:tab w:val="left" w:pos="2287"/>
        </w:tabs>
        <w:rPr>
          <w:rFonts w:ascii="Times New Roman" w:hAnsi="Times New Roman" w:cs="Times New Roman"/>
        </w:rPr>
      </w:pPr>
    </w:p>
    <w:p w:rsidR="005E646C" w:rsidRPr="00A776E7" w:rsidRDefault="00850628" w:rsidP="00EB079B">
      <w:pPr>
        <w:tabs>
          <w:tab w:val="left" w:pos="2287"/>
        </w:tabs>
        <w:rPr>
          <w:rFonts w:ascii="Times New Roman" w:hAnsi="Times New Roman" w:cs="Times New Roman"/>
        </w:rPr>
      </w:pPr>
      <w:r w:rsidRPr="00A776E7">
        <w:rPr>
          <w:rFonts w:ascii="Times New Roman" w:hAnsi="Times New Roman" w:cs="Times New Roman"/>
        </w:rPr>
        <w:t xml:space="preserve">First, </w:t>
      </w:r>
      <w:r w:rsidR="005E646C" w:rsidRPr="00A776E7">
        <w:rPr>
          <w:rFonts w:ascii="Times New Roman" w:hAnsi="Times New Roman" w:cs="Times New Roman"/>
        </w:rPr>
        <w:t>this effect is composed of two opposing patterns: A non-significant positive slope in the left hand (consistent with the proposal that switching increases</w:t>
      </w:r>
      <w:r w:rsidR="005F2BDC">
        <w:rPr>
          <w:rFonts w:ascii="Times New Roman" w:hAnsi="Times New Roman" w:cs="Times New Roman"/>
        </w:rPr>
        <w:t xml:space="preserve"> valence), and a </w:t>
      </w:r>
      <w:r w:rsidR="005E646C" w:rsidRPr="00A776E7">
        <w:rPr>
          <w:rFonts w:ascii="Times New Roman" w:hAnsi="Times New Roman" w:cs="Times New Roman"/>
        </w:rPr>
        <w:t>significant negative</w:t>
      </w:r>
      <w:r w:rsidR="005F2BDC">
        <w:rPr>
          <w:rFonts w:ascii="Times New Roman" w:hAnsi="Times New Roman" w:cs="Times New Roman"/>
        </w:rPr>
        <w:t xml:space="preserve"> slope</w:t>
      </w:r>
      <w:r w:rsidR="005E646C" w:rsidRPr="00A776E7">
        <w:rPr>
          <w:rFonts w:ascii="Times New Roman" w:hAnsi="Times New Roman" w:cs="Times New Roman"/>
        </w:rPr>
        <w:t xml:space="preserve"> in the right hand, which suggests, prima facie, that switching ha</w:t>
      </w:r>
      <w:r w:rsidR="007E04C9" w:rsidRPr="00A776E7">
        <w:rPr>
          <w:rFonts w:ascii="Times New Roman" w:hAnsi="Times New Roman" w:cs="Times New Roman"/>
        </w:rPr>
        <w:t xml:space="preserve">nds leads to a </w:t>
      </w:r>
      <w:r w:rsidR="007E04C9" w:rsidRPr="00A776E7">
        <w:rPr>
          <w:rFonts w:ascii="Times New Roman" w:hAnsi="Times New Roman" w:cs="Times New Roman"/>
          <w:i/>
        </w:rPr>
        <w:t>decrease</w:t>
      </w:r>
      <w:r w:rsidR="007E04C9" w:rsidRPr="00A776E7">
        <w:rPr>
          <w:rFonts w:ascii="Times New Roman" w:hAnsi="Times New Roman" w:cs="Times New Roman"/>
        </w:rPr>
        <w:t xml:space="preserve"> in word</w:t>
      </w:r>
      <w:r w:rsidR="005E646C" w:rsidRPr="00A776E7">
        <w:rPr>
          <w:rFonts w:ascii="Times New Roman" w:hAnsi="Times New Roman" w:cs="Times New Roman"/>
        </w:rPr>
        <w:t>s</w:t>
      </w:r>
      <w:r w:rsidR="007E04C9" w:rsidRPr="00A776E7">
        <w:rPr>
          <w:rFonts w:ascii="Times New Roman" w:hAnsi="Times New Roman" w:cs="Times New Roman"/>
        </w:rPr>
        <w:t>’ valence</w:t>
      </w:r>
      <w:r w:rsidR="00753543">
        <w:rPr>
          <w:rFonts w:ascii="Times New Roman" w:hAnsi="Times New Roman" w:cs="Times New Roman"/>
        </w:rPr>
        <w:t>s</w:t>
      </w:r>
      <w:r w:rsidR="007E04C9" w:rsidRPr="00A776E7">
        <w:rPr>
          <w:rFonts w:ascii="Times New Roman" w:hAnsi="Times New Roman" w:cs="Times New Roman"/>
        </w:rPr>
        <w:t xml:space="preserve"> (see bold passage, above).  So, the only significant effect here goes </w:t>
      </w:r>
      <w:r w:rsidR="007E04C9" w:rsidRPr="002C2EA0">
        <w:rPr>
          <w:rFonts w:ascii="Times New Roman" w:hAnsi="Times New Roman" w:cs="Times New Roman"/>
        </w:rPr>
        <w:t xml:space="preserve">exactly </w:t>
      </w:r>
      <w:r w:rsidR="007E04C9" w:rsidRPr="00A776E7">
        <w:rPr>
          <w:rFonts w:ascii="Times New Roman" w:hAnsi="Times New Roman" w:cs="Times New Roman"/>
          <w:i/>
        </w:rPr>
        <w:t>backwards</w:t>
      </w:r>
      <w:r w:rsidR="007E04C9" w:rsidRPr="00A776E7">
        <w:rPr>
          <w:rFonts w:ascii="Times New Roman" w:hAnsi="Times New Roman" w:cs="Times New Roman"/>
        </w:rPr>
        <w:t xml:space="preserve"> of the authors’ prediction that </w:t>
      </w:r>
      <w:r w:rsidR="005F2BDC">
        <w:rPr>
          <w:rFonts w:ascii="Times New Roman" w:hAnsi="Times New Roman" w:cs="Times New Roman"/>
        </w:rPr>
        <w:t xml:space="preserve">increased </w:t>
      </w:r>
      <w:r w:rsidR="007E04C9" w:rsidRPr="00A776E7">
        <w:rPr>
          <w:rFonts w:ascii="Times New Roman" w:hAnsi="Times New Roman" w:cs="Times New Roman"/>
        </w:rPr>
        <w:t xml:space="preserve">switching should correlate with positive valence.  </w:t>
      </w:r>
    </w:p>
    <w:p w:rsidR="007E04C9" w:rsidRPr="00A776E7" w:rsidRDefault="007E04C9" w:rsidP="00EB079B">
      <w:pPr>
        <w:tabs>
          <w:tab w:val="left" w:pos="2287"/>
        </w:tabs>
        <w:rPr>
          <w:rFonts w:ascii="Times New Roman" w:hAnsi="Times New Roman" w:cs="Times New Roman"/>
        </w:rPr>
      </w:pPr>
    </w:p>
    <w:p w:rsidR="007E04C9" w:rsidRPr="00A776E7" w:rsidRDefault="007E04C9" w:rsidP="00EB079B">
      <w:pPr>
        <w:tabs>
          <w:tab w:val="left" w:pos="2287"/>
        </w:tabs>
        <w:rPr>
          <w:rFonts w:ascii="Times New Roman" w:hAnsi="Times New Roman" w:cs="Times New Roman"/>
        </w:rPr>
      </w:pPr>
      <w:r w:rsidRPr="00A776E7">
        <w:rPr>
          <w:rFonts w:ascii="Times New Roman" w:hAnsi="Times New Roman" w:cs="Times New Roman"/>
        </w:rPr>
        <w:t>Should we interpret this pattern described on pg. 12 as evidence for a negative relationship between switching and valence</w:t>
      </w:r>
      <w:r w:rsidR="00B879BC">
        <w:rPr>
          <w:rFonts w:ascii="Times New Roman" w:hAnsi="Times New Roman" w:cs="Times New Roman"/>
        </w:rPr>
        <w:t>, and therefore a disconfirmation of their hypothesis</w:t>
      </w:r>
      <w:r w:rsidRPr="00A776E7">
        <w:rPr>
          <w:rFonts w:ascii="Times New Roman" w:hAnsi="Times New Roman" w:cs="Times New Roman"/>
        </w:rPr>
        <w:t xml:space="preserve">?  No, for several reasons.  The simplest reason is that they report a similar analysis for Expt 2 (pg. 17) in which the significance of the positive and negative slopes is reversed.  </w:t>
      </w:r>
    </w:p>
    <w:p w:rsidR="005E646C" w:rsidRPr="00A776E7" w:rsidRDefault="005E646C" w:rsidP="00EB079B">
      <w:pPr>
        <w:tabs>
          <w:tab w:val="left" w:pos="2287"/>
        </w:tabs>
        <w:rPr>
          <w:rFonts w:ascii="Times New Roman" w:hAnsi="Times New Roman" w:cs="Times New Roman"/>
        </w:rPr>
      </w:pPr>
    </w:p>
    <w:p w:rsidR="00E008DC" w:rsidRDefault="003948BF" w:rsidP="00EB079B">
      <w:pPr>
        <w:tabs>
          <w:tab w:val="left" w:pos="2287"/>
        </w:tabs>
        <w:rPr>
          <w:rFonts w:ascii="Times New Roman" w:hAnsi="Times New Roman" w:cs="Times New Roman"/>
        </w:rPr>
      </w:pPr>
      <w:r w:rsidRPr="00A776E7">
        <w:rPr>
          <w:rFonts w:ascii="Times New Roman" w:hAnsi="Times New Roman" w:cs="Times New Roman"/>
        </w:rPr>
        <w:t>A second reason why</w:t>
      </w:r>
      <w:r w:rsidR="005E646C" w:rsidRPr="00A776E7">
        <w:rPr>
          <w:rFonts w:ascii="Times New Roman" w:hAnsi="Times New Roman" w:cs="Times New Roman"/>
        </w:rPr>
        <w:t xml:space="preserve"> this </w:t>
      </w:r>
      <w:r w:rsidR="00D95C19" w:rsidRPr="00A776E7">
        <w:rPr>
          <w:rFonts w:ascii="Times New Roman" w:hAnsi="Times New Roman" w:cs="Times New Roman"/>
        </w:rPr>
        <w:t>paradoxical-seeming pattern</w:t>
      </w:r>
      <w:r w:rsidRPr="00A776E7">
        <w:rPr>
          <w:rFonts w:ascii="Times New Roman" w:hAnsi="Times New Roman" w:cs="Times New Roman"/>
        </w:rPr>
        <w:t xml:space="preserve"> should not be interpreted as a complex, unpredicted</w:t>
      </w:r>
      <w:r w:rsidR="00006E85" w:rsidRPr="00A776E7">
        <w:rPr>
          <w:rFonts w:ascii="Times New Roman" w:hAnsi="Times New Roman" w:cs="Times New Roman"/>
        </w:rPr>
        <w:t xml:space="preserve">, </w:t>
      </w:r>
      <w:r w:rsidR="000D10A6" w:rsidRPr="00A776E7">
        <w:rPr>
          <w:rFonts w:ascii="Times New Roman" w:hAnsi="Times New Roman" w:cs="Times New Roman"/>
        </w:rPr>
        <w:t>self-contradictory</w:t>
      </w:r>
      <w:r w:rsidRPr="00A776E7">
        <w:rPr>
          <w:rFonts w:ascii="Times New Roman" w:hAnsi="Times New Roman" w:cs="Times New Roman"/>
        </w:rPr>
        <w:t xml:space="preserve"> effect of switching on word valence: The knot</w:t>
      </w:r>
      <w:r w:rsidR="00D95C19" w:rsidRPr="00A776E7">
        <w:rPr>
          <w:rFonts w:ascii="Times New Roman" w:hAnsi="Times New Roman" w:cs="Times New Roman"/>
        </w:rPr>
        <w:t xml:space="preserve"> </w:t>
      </w:r>
      <w:r w:rsidRPr="00A776E7">
        <w:rPr>
          <w:rFonts w:ascii="Times New Roman" w:hAnsi="Times New Roman" w:cs="Times New Roman"/>
        </w:rPr>
        <w:t>unravels if we consider this pattern</w:t>
      </w:r>
      <w:r w:rsidR="00D95C19" w:rsidRPr="00A776E7">
        <w:rPr>
          <w:rFonts w:ascii="Times New Roman" w:hAnsi="Times New Roman" w:cs="Times New Roman"/>
        </w:rPr>
        <w:t xml:space="preserve"> </w:t>
      </w:r>
      <w:r w:rsidR="00F66117">
        <w:rPr>
          <w:rFonts w:ascii="Times New Roman" w:hAnsi="Times New Roman" w:cs="Times New Roman"/>
        </w:rPr>
        <w:t>may not be a</w:t>
      </w:r>
      <w:r w:rsidR="00D95C19" w:rsidRPr="00A776E7">
        <w:rPr>
          <w:rFonts w:ascii="Times New Roman" w:hAnsi="Times New Roman" w:cs="Times New Roman"/>
        </w:rPr>
        <w:t xml:space="preserve"> confusing effect of hand switching, but rather </w:t>
      </w:r>
      <w:r w:rsidR="00F66117">
        <w:rPr>
          <w:rFonts w:ascii="Times New Roman" w:hAnsi="Times New Roman" w:cs="Times New Roman"/>
        </w:rPr>
        <w:t>a straig</w:t>
      </w:r>
      <w:r w:rsidR="00CC357E">
        <w:rPr>
          <w:rFonts w:ascii="Times New Roman" w:hAnsi="Times New Roman" w:cs="Times New Roman"/>
        </w:rPr>
        <w:t>h</w:t>
      </w:r>
      <w:r w:rsidR="00F66117">
        <w:rPr>
          <w:rFonts w:ascii="Times New Roman" w:hAnsi="Times New Roman" w:cs="Times New Roman"/>
        </w:rPr>
        <w:t>tforward</w:t>
      </w:r>
      <w:r w:rsidR="00312666" w:rsidRPr="00A776E7">
        <w:rPr>
          <w:rFonts w:ascii="Times New Roman" w:hAnsi="Times New Roman" w:cs="Times New Roman"/>
        </w:rPr>
        <w:t xml:space="preserve"> consequence of people’s preference for letters on the right side of the keyboard</w:t>
      </w:r>
      <w:r w:rsidR="00D53B58">
        <w:rPr>
          <w:rFonts w:ascii="Times New Roman" w:hAnsi="Times New Roman" w:cs="Times New Roman"/>
        </w:rPr>
        <w:t>.</w:t>
      </w:r>
    </w:p>
    <w:p w:rsidR="00E008DC" w:rsidRDefault="00E008DC" w:rsidP="00EB079B">
      <w:pPr>
        <w:tabs>
          <w:tab w:val="left" w:pos="2287"/>
        </w:tabs>
        <w:rPr>
          <w:rFonts w:ascii="Times New Roman" w:hAnsi="Times New Roman" w:cs="Times New Roman"/>
        </w:rPr>
      </w:pPr>
    </w:p>
    <w:p w:rsidR="00850628" w:rsidRPr="00A776E7" w:rsidRDefault="00B8720E" w:rsidP="00EB079B">
      <w:pPr>
        <w:tabs>
          <w:tab w:val="left" w:pos="2287"/>
        </w:tabs>
        <w:rPr>
          <w:rFonts w:ascii="Times New Roman" w:hAnsi="Times New Roman" w:cs="Times New Roman"/>
        </w:rPr>
      </w:pPr>
      <w:r>
        <w:rPr>
          <w:rFonts w:ascii="Times New Roman" w:hAnsi="Times New Roman" w:cs="Times New Roman"/>
        </w:rPr>
        <w:t>The authors offered an</w:t>
      </w:r>
      <w:r w:rsidR="00E26F5B" w:rsidRPr="00A776E7">
        <w:rPr>
          <w:rFonts w:ascii="Times New Roman" w:hAnsi="Times New Roman" w:cs="Times New Roman"/>
        </w:rPr>
        <w:t xml:space="preserve"> astute </w:t>
      </w:r>
      <w:r>
        <w:rPr>
          <w:rFonts w:ascii="Times New Roman" w:hAnsi="Times New Roman" w:cs="Times New Roman"/>
        </w:rPr>
        <w:t>description</w:t>
      </w:r>
      <w:r w:rsidR="00E26F5B" w:rsidRPr="00A776E7">
        <w:rPr>
          <w:rFonts w:ascii="Times New Roman" w:hAnsi="Times New Roman" w:cs="Times New Roman"/>
        </w:rPr>
        <w:t xml:space="preserve"> of th</w:t>
      </w:r>
      <w:r w:rsidR="00D95C19" w:rsidRPr="00A776E7">
        <w:rPr>
          <w:rFonts w:ascii="Times New Roman" w:hAnsi="Times New Roman" w:cs="Times New Roman"/>
        </w:rPr>
        <w:t>is post-hoc finding</w:t>
      </w:r>
      <w:r w:rsidR="00E26F5B" w:rsidRPr="00A776E7">
        <w:rPr>
          <w:rFonts w:ascii="Times New Roman" w:hAnsi="Times New Roman" w:cs="Times New Roman"/>
        </w:rPr>
        <w:t>: For words typed primarily on the left of the keyboard, people want to switch – that is,</w:t>
      </w:r>
      <w:r w:rsidR="00CD3F3E" w:rsidRPr="00A776E7">
        <w:rPr>
          <w:rFonts w:ascii="Times New Roman" w:hAnsi="Times New Roman" w:cs="Times New Roman"/>
        </w:rPr>
        <w:t xml:space="preserve"> they want to</w:t>
      </w:r>
      <w:r w:rsidR="00E26F5B" w:rsidRPr="00A776E7">
        <w:rPr>
          <w:rFonts w:ascii="Times New Roman" w:hAnsi="Times New Roman" w:cs="Times New Roman"/>
        </w:rPr>
        <w:t xml:space="preserve"> switch to using </w:t>
      </w:r>
      <w:r w:rsidR="00CD3F3E" w:rsidRPr="00A776E7">
        <w:rPr>
          <w:rFonts w:ascii="Times New Roman" w:hAnsi="Times New Roman" w:cs="Times New Roman"/>
        </w:rPr>
        <w:t xml:space="preserve">letters on the right side.  But for words typed primarily on the right of the keyboard, people do not want to switch – they want to </w:t>
      </w:r>
      <w:r w:rsidR="00A53D4A" w:rsidRPr="00A776E7">
        <w:rPr>
          <w:rFonts w:ascii="Times New Roman" w:hAnsi="Times New Roman" w:cs="Times New Roman"/>
        </w:rPr>
        <w:t>keep using letters on</w:t>
      </w:r>
      <w:r w:rsidR="00CD3F3E" w:rsidRPr="00A776E7">
        <w:rPr>
          <w:rFonts w:ascii="Times New Roman" w:hAnsi="Times New Roman" w:cs="Times New Roman"/>
        </w:rPr>
        <w:t xml:space="preserve"> the right side.  In other words, there is a Right </w:t>
      </w:r>
      <w:r w:rsidR="00987323" w:rsidRPr="00A776E7">
        <w:rPr>
          <w:rFonts w:ascii="Times New Roman" w:hAnsi="Times New Roman" w:cs="Times New Roman"/>
        </w:rPr>
        <w:t xml:space="preserve">Side Advantage!  </w:t>
      </w:r>
    </w:p>
    <w:p w:rsidR="00850628" w:rsidRPr="00A776E7" w:rsidRDefault="00850628" w:rsidP="00EB079B">
      <w:pPr>
        <w:tabs>
          <w:tab w:val="left" w:pos="2287"/>
        </w:tabs>
        <w:rPr>
          <w:rFonts w:ascii="Times New Roman" w:hAnsi="Times New Roman" w:cs="Times New Roman"/>
        </w:rPr>
      </w:pPr>
    </w:p>
    <w:p w:rsidR="00A455D4" w:rsidRPr="00A776E7" w:rsidRDefault="004F4FDD" w:rsidP="00EB079B">
      <w:pPr>
        <w:tabs>
          <w:tab w:val="left" w:pos="2287"/>
        </w:tabs>
        <w:rPr>
          <w:rFonts w:ascii="Times New Roman" w:hAnsi="Times New Roman" w:cs="Times New Roman"/>
        </w:rPr>
      </w:pPr>
      <w:r>
        <w:rPr>
          <w:rFonts w:ascii="Times New Roman" w:hAnsi="Times New Roman" w:cs="Times New Roman"/>
        </w:rPr>
        <w:t>I suspect all</w:t>
      </w:r>
      <w:r w:rsidRPr="00A776E7">
        <w:rPr>
          <w:rFonts w:ascii="Times New Roman" w:hAnsi="Times New Roman" w:cs="Times New Roman"/>
        </w:rPr>
        <w:t xml:space="preserve"> </w:t>
      </w:r>
      <w:r w:rsidR="00850628" w:rsidRPr="00A776E7">
        <w:rPr>
          <w:rFonts w:ascii="Times New Roman" w:hAnsi="Times New Roman" w:cs="Times New Roman"/>
        </w:rPr>
        <w:t xml:space="preserve">that </w:t>
      </w:r>
      <w:r w:rsidR="00987323" w:rsidRPr="00A776E7">
        <w:rPr>
          <w:rFonts w:ascii="Times New Roman" w:hAnsi="Times New Roman" w:cs="Times New Roman"/>
        </w:rPr>
        <w:t xml:space="preserve">this interaction of </w:t>
      </w:r>
      <w:r>
        <w:rPr>
          <w:rFonts w:ascii="Times New Roman" w:hAnsi="Times New Roman" w:cs="Times New Roman"/>
        </w:rPr>
        <w:t>S</w:t>
      </w:r>
      <w:r w:rsidR="00987323" w:rsidRPr="00A776E7">
        <w:rPr>
          <w:rFonts w:ascii="Times New Roman" w:hAnsi="Times New Roman" w:cs="Times New Roman"/>
        </w:rPr>
        <w:t xml:space="preserve">witching with RSA shows is that people </w:t>
      </w:r>
      <w:r w:rsidR="00531F6F" w:rsidRPr="00A776E7">
        <w:rPr>
          <w:rFonts w:ascii="Times New Roman" w:hAnsi="Times New Roman" w:cs="Times New Roman"/>
        </w:rPr>
        <w:t>prefer to type on the right side of the keyboard: thus, words that start on the left and switch to the right (making the</w:t>
      </w:r>
      <w:r w:rsidR="004200F7">
        <w:rPr>
          <w:rFonts w:ascii="Times New Roman" w:hAnsi="Times New Roman" w:cs="Times New Roman"/>
        </w:rPr>
        <w:t xml:space="preserve"> words</w:t>
      </w:r>
      <w:r w:rsidR="00531F6F" w:rsidRPr="00A776E7">
        <w:rPr>
          <w:rFonts w:ascii="Times New Roman" w:hAnsi="Times New Roman" w:cs="Times New Roman"/>
        </w:rPr>
        <w:t xml:space="preserve"> less left-biased)</w:t>
      </w:r>
      <w:r w:rsidR="00B903C4" w:rsidRPr="00A776E7">
        <w:rPr>
          <w:rFonts w:ascii="Times New Roman" w:hAnsi="Times New Roman" w:cs="Times New Roman"/>
        </w:rPr>
        <w:t xml:space="preserve"> tend to get more positive valence ratings, as do</w:t>
      </w:r>
      <w:r w:rsidR="00531F6F" w:rsidRPr="00A776E7">
        <w:rPr>
          <w:rFonts w:ascii="Times New Roman" w:hAnsi="Times New Roman" w:cs="Times New Roman"/>
        </w:rPr>
        <w:t xml:space="preserve"> </w:t>
      </w:r>
      <w:r w:rsidR="00AD4067" w:rsidRPr="00A776E7">
        <w:rPr>
          <w:rFonts w:ascii="Times New Roman" w:hAnsi="Times New Roman" w:cs="Times New Roman"/>
        </w:rPr>
        <w:t xml:space="preserve">words </w:t>
      </w:r>
      <w:r w:rsidR="00B903C4" w:rsidRPr="00A776E7">
        <w:rPr>
          <w:rFonts w:ascii="Times New Roman" w:hAnsi="Times New Roman" w:cs="Times New Roman"/>
        </w:rPr>
        <w:t xml:space="preserve">that </w:t>
      </w:r>
      <w:r w:rsidR="00531F6F" w:rsidRPr="00A776E7">
        <w:rPr>
          <w:rFonts w:ascii="Times New Roman" w:hAnsi="Times New Roman" w:cs="Times New Roman"/>
        </w:rPr>
        <w:t xml:space="preserve">start on the right and stay there (maintaining their right bias).  </w:t>
      </w:r>
      <w:r w:rsidR="00284457" w:rsidRPr="00A776E7">
        <w:rPr>
          <w:rFonts w:ascii="Times New Roman" w:hAnsi="Times New Roman" w:cs="Times New Roman"/>
        </w:rPr>
        <w:t>In summary, this apparent influence of switching is</w:t>
      </w:r>
      <w:r w:rsidR="00164AD5" w:rsidRPr="00A776E7">
        <w:rPr>
          <w:rFonts w:ascii="Times New Roman" w:hAnsi="Times New Roman" w:cs="Times New Roman"/>
        </w:rPr>
        <w:t>, most likely,</w:t>
      </w:r>
      <w:r w:rsidR="00284457" w:rsidRPr="00A776E7">
        <w:rPr>
          <w:rFonts w:ascii="Times New Roman" w:hAnsi="Times New Roman" w:cs="Times New Roman"/>
        </w:rPr>
        <w:t xml:space="preserve"> </w:t>
      </w:r>
      <w:r w:rsidR="002033FC" w:rsidRPr="00A776E7">
        <w:rPr>
          <w:rFonts w:ascii="Times New Roman" w:hAnsi="Times New Roman" w:cs="Times New Roman"/>
        </w:rPr>
        <w:t>just</w:t>
      </w:r>
      <w:r w:rsidR="00284457" w:rsidRPr="00A776E7">
        <w:rPr>
          <w:rFonts w:ascii="Times New Roman" w:hAnsi="Times New Roman" w:cs="Times New Roman"/>
        </w:rPr>
        <w:t xml:space="preserve"> a consequence of people’s preference for words typed </w:t>
      </w:r>
      <w:r w:rsidR="00461D7C" w:rsidRPr="00A776E7">
        <w:rPr>
          <w:rFonts w:ascii="Times New Roman" w:hAnsi="Times New Roman" w:cs="Times New Roman"/>
        </w:rPr>
        <w:t xml:space="preserve">with </w:t>
      </w:r>
      <w:r w:rsidR="00284457" w:rsidRPr="00A776E7">
        <w:rPr>
          <w:rFonts w:ascii="Times New Roman" w:hAnsi="Times New Roman" w:cs="Times New Roman"/>
        </w:rPr>
        <w:t xml:space="preserve">more </w:t>
      </w:r>
      <w:r w:rsidR="000459BB" w:rsidRPr="00A776E7">
        <w:rPr>
          <w:rFonts w:ascii="Times New Roman" w:hAnsi="Times New Roman" w:cs="Times New Roman"/>
        </w:rPr>
        <w:t>letters on</w:t>
      </w:r>
      <w:r w:rsidR="00284457" w:rsidRPr="00A776E7">
        <w:rPr>
          <w:rFonts w:ascii="Times New Roman" w:hAnsi="Times New Roman" w:cs="Times New Roman"/>
        </w:rPr>
        <w:t xml:space="preserve"> the right than</w:t>
      </w:r>
      <w:r w:rsidR="000459BB" w:rsidRPr="00A776E7">
        <w:rPr>
          <w:rFonts w:ascii="Times New Roman" w:hAnsi="Times New Roman" w:cs="Times New Roman"/>
        </w:rPr>
        <w:t xml:space="preserve"> on</w:t>
      </w:r>
      <w:r w:rsidR="00284457" w:rsidRPr="00A776E7">
        <w:rPr>
          <w:rFonts w:ascii="Times New Roman" w:hAnsi="Times New Roman" w:cs="Times New Roman"/>
        </w:rPr>
        <w:t xml:space="preserve"> the left.  The RSA is the only principle needed to predict this pattern.  </w:t>
      </w:r>
    </w:p>
    <w:p w:rsidR="00E26F5B" w:rsidRPr="00A776E7" w:rsidRDefault="00E26F5B" w:rsidP="00EB079B">
      <w:pPr>
        <w:tabs>
          <w:tab w:val="left" w:pos="2287"/>
        </w:tabs>
        <w:rPr>
          <w:rFonts w:ascii="Times New Roman" w:hAnsi="Times New Roman" w:cs="Times New Roman"/>
        </w:rPr>
      </w:pPr>
    </w:p>
    <w:p w:rsidR="00E26F5B" w:rsidRPr="00A776E7" w:rsidRDefault="003E002E" w:rsidP="00EB079B">
      <w:pPr>
        <w:tabs>
          <w:tab w:val="left" w:pos="2287"/>
        </w:tabs>
        <w:rPr>
          <w:rFonts w:ascii="Times New Roman" w:hAnsi="Times New Roman" w:cs="Times New Roman"/>
        </w:rPr>
      </w:pPr>
      <w:r w:rsidRPr="00A776E7">
        <w:rPr>
          <w:rFonts w:ascii="Times New Roman" w:hAnsi="Times New Roman" w:cs="Times New Roman"/>
        </w:rPr>
        <w:t xml:space="preserve">A </w:t>
      </w:r>
      <w:r w:rsidR="00E32DBE" w:rsidRPr="00A776E7">
        <w:rPr>
          <w:rFonts w:ascii="Times New Roman" w:hAnsi="Times New Roman" w:cs="Times New Roman"/>
        </w:rPr>
        <w:t>third</w:t>
      </w:r>
      <w:r w:rsidR="00446339" w:rsidRPr="00A776E7">
        <w:rPr>
          <w:rFonts w:ascii="Times New Roman" w:hAnsi="Times New Roman" w:cs="Times New Roman"/>
        </w:rPr>
        <w:t xml:space="preserve">, much simpler reason </w:t>
      </w:r>
      <w:r w:rsidRPr="00A776E7">
        <w:rPr>
          <w:rFonts w:ascii="Times New Roman" w:hAnsi="Times New Roman" w:cs="Times New Roman"/>
        </w:rPr>
        <w:t xml:space="preserve">why the </w:t>
      </w:r>
      <w:r w:rsidR="00FF5BED" w:rsidRPr="00A776E7">
        <w:rPr>
          <w:rFonts w:ascii="Times New Roman" w:hAnsi="Times New Roman" w:cs="Times New Roman"/>
        </w:rPr>
        <w:t>RSA x Switching effect is not interpretable in the way the authors hoped (or at all)</w:t>
      </w:r>
      <w:r w:rsidR="00FD45C2" w:rsidRPr="00A776E7">
        <w:rPr>
          <w:rFonts w:ascii="Times New Roman" w:hAnsi="Times New Roman" w:cs="Times New Roman"/>
        </w:rPr>
        <w:t>: It is not reliable.</w:t>
      </w:r>
      <w:r w:rsidR="00FF5BED" w:rsidRPr="00A776E7">
        <w:rPr>
          <w:rFonts w:ascii="Times New Roman" w:hAnsi="Times New Roman" w:cs="Times New Roman"/>
        </w:rPr>
        <w:t xml:space="preserve">  It was not significant in </w:t>
      </w:r>
      <w:r w:rsidR="00FF5BED" w:rsidRPr="00A776E7">
        <w:rPr>
          <w:rFonts w:ascii="Times New Roman" w:hAnsi="Times New Roman" w:cs="Times New Roman"/>
          <w:i/>
        </w:rPr>
        <w:t>any</w:t>
      </w:r>
      <w:r w:rsidR="00FF5BED" w:rsidRPr="00A776E7">
        <w:rPr>
          <w:rFonts w:ascii="Times New Roman" w:hAnsi="Times New Roman" w:cs="Times New Roman"/>
        </w:rPr>
        <w:t xml:space="preserve"> of the 5 existing corpora that they tested.  </w:t>
      </w:r>
      <w:r w:rsidR="00E1397F" w:rsidRPr="00A776E7">
        <w:rPr>
          <w:rFonts w:ascii="Times New Roman" w:hAnsi="Times New Roman" w:cs="Times New Roman"/>
        </w:rPr>
        <w:t xml:space="preserve">It was only significant in 2 data sets: the combination of the 5 corpora, and the new corpus created for Expt 2.  </w:t>
      </w:r>
      <w:r w:rsidR="00446339" w:rsidRPr="00A776E7">
        <w:rPr>
          <w:rFonts w:ascii="Times New Roman" w:hAnsi="Times New Roman" w:cs="Times New Roman"/>
        </w:rPr>
        <w:t xml:space="preserve">And as I’ll explain below, neither </w:t>
      </w:r>
      <w:r w:rsidR="00E1397F" w:rsidRPr="00A776E7">
        <w:rPr>
          <w:rFonts w:ascii="Times New Roman" w:hAnsi="Times New Roman" w:cs="Times New Roman"/>
        </w:rPr>
        <w:t xml:space="preserve">of these data sets should be analyzed, at all.  </w:t>
      </w:r>
    </w:p>
    <w:p w:rsidR="00E1397F" w:rsidRPr="00A776E7" w:rsidRDefault="00E1397F" w:rsidP="00EB079B">
      <w:pPr>
        <w:tabs>
          <w:tab w:val="left" w:pos="2287"/>
        </w:tabs>
        <w:rPr>
          <w:rFonts w:ascii="Times New Roman" w:hAnsi="Times New Roman" w:cs="Times New Roman"/>
        </w:rPr>
      </w:pPr>
    </w:p>
    <w:p w:rsidR="003536FC" w:rsidRPr="00A776E7" w:rsidRDefault="00E1397F" w:rsidP="00EB079B">
      <w:pPr>
        <w:tabs>
          <w:tab w:val="left" w:pos="2287"/>
        </w:tabs>
        <w:rPr>
          <w:rFonts w:ascii="Times New Roman" w:hAnsi="Times New Roman" w:cs="Times New Roman"/>
        </w:rPr>
      </w:pPr>
      <w:r w:rsidRPr="001D673B">
        <w:rPr>
          <w:rFonts w:ascii="Times New Roman" w:hAnsi="Times New Roman" w:cs="Times New Roman"/>
          <w:u w:val="single"/>
        </w:rPr>
        <w:t xml:space="preserve">Combination of </w:t>
      </w:r>
      <w:r w:rsidR="00801AEE" w:rsidRPr="001D673B">
        <w:rPr>
          <w:rFonts w:ascii="Times New Roman" w:hAnsi="Times New Roman" w:cs="Times New Roman"/>
          <w:u w:val="single"/>
        </w:rPr>
        <w:t>the 5 existing corpora.</w:t>
      </w:r>
      <w:r w:rsidR="00801AEE" w:rsidRPr="00A776E7">
        <w:rPr>
          <w:rFonts w:ascii="Times New Roman" w:hAnsi="Times New Roman" w:cs="Times New Roman"/>
          <w:b/>
        </w:rPr>
        <w:t xml:space="preserve">  </w:t>
      </w:r>
      <w:r w:rsidR="003536FC" w:rsidRPr="00A776E7">
        <w:rPr>
          <w:rFonts w:ascii="Times New Roman" w:hAnsi="Times New Roman" w:cs="Times New Roman"/>
        </w:rPr>
        <w:t>The motivation to combine these corpora is clear: the predicted</w:t>
      </w:r>
      <w:r w:rsidR="00247FDE" w:rsidRPr="00A776E7">
        <w:rPr>
          <w:rFonts w:ascii="Times New Roman" w:hAnsi="Times New Roman" w:cs="Times New Roman"/>
        </w:rPr>
        <w:t xml:space="preserve"> effect of Switch</w:t>
      </w:r>
      <w:r w:rsidR="003536FC" w:rsidRPr="00A776E7">
        <w:rPr>
          <w:rFonts w:ascii="Times New Roman" w:hAnsi="Times New Roman" w:cs="Times New Roman"/>
        </w:rPr>
        <w:t xml:space="preserve"> was</w:t>
      </w:r>
      <w:r w:rsidR="00247FDE" w:rsidRPr="00A776E7">
        <w:rPr>
          <w:rFonts w:ascii="Times New Roman" w:hAnsi="Times New Roman" w:cs="Times New Roman"/>
        </w:rPr>
        <w:t xml:space="preserve"> only</w:t>
      </w:r>
      <w:r w:rsidR="003536FC" w:rsidRPr="00A776E7">
        <w:rPr>
          <w:rFonts w:ascii="Times New Roman" w:hAnsi="Times New Roman" w:cs="Times New Roman"/>
        </w:rPr>
        <w:t xml:space="preserve"> </w:t>
      </w:r>
      <w:r w:rsidR="00247FDE" w:rsidRPr="00A776E7">
        <w:rPr>
          <w:rFonts w:ascii="Times New Roman" w:hAnsi="Times New Roman" w:cs="Times New Roman"/>
        </w:rPr>
        <w:t xml:space="preserve">significant </w:t>
      </w:r>
      <w:r w:rsidR="003536FC" w:rsidRPr="00A776E7">
        <w:rPr>
          <w:rFonts w:ascii="Times New Roman" w:hAnsi="Times New Roman" w:cs="Times New Roman"/>
        </w:rPr>
        <w:t xml:space="preserve">in </w:t>
      </w:r>
      <w:r w:rsidR="00B27366" w:rsidRPr="00A776E7">
        <w:rPr>
          <w:rFonts w:ascii="Times New Roman" w:hAnsi="Times New Roman" w:cs="Times New Roman"/>
        </w:rPr>
        <w:t xml:space="preserve">1 of the 5 </w:t>
      </w:r>
      <w:r w:rsidR="003536FC" w:rsidRPr="00A776E7">
        <w:rPr>
          <w:rFonts w:ascii="Times New Roman" w:hAnsi="Times New Roman" w:cs="Times New Roman"/>
        </w:rPr>
        <w:t>the individual corpora.  Unfortunately, there is no way to combine these corpora sensibly.  The data were collected under wildly different conditions, with different populations, and very</w:t>
      </w:r>
      <w:r w:rsidR="00F461DF">
        <w:rPr>
          <w:rFonts w:ascii="Times New Roman" w:hAnsi="Times New Roman" w:cs="Times New Roman"/>
        </w:rPr>
        <w:t xml:space="preserve"> different rating scales: How can</w:t>
      </w:r>
      <w:r w:rsidR="003536FC" w:rsidRPr="00A776E7">
        <w:rPr>
          <w:rFonts w:ascii="Times New Roman" w:hAnsi="Times New Roman" w:cs="Times New Roman"/>
        </w:rPr>
        <w:t xml:space="preserve"> we know </w:t>
      </w:r>
      <w:r w:rsidR="00DD284A" w:rsidRPr="00A776E7">
        <w:rPr>
          <w:rFonts w:ascii="Times New Roman" w:hAnsi="Times New Roman" w:cs="Times New Roman"/>
        </w:rPr>
        <w:t xml:space="preserve">how </w:t>
      </w:r>
      <w:r w:rsidR="003536FC" w:rsidRPr="00A776E7">
        <w:rPr>
          <w:rFonts w:ascii="Times New Roman" w:hAnsi="Times New Roman" w:cs="Times New Roman"/>
        </w:rPr>
        <w:t xml:space="preserve">ratings on one scale correspond to ratings on the others?  </w:t>
      </w:r>
    </w:p>
    <w:p w:rsidR="003536FC" w:rsidRPr="00A776E7" w:rsidRDefault="003536FC" w:rsidP="00EB079B">
      <w:pPr>
        <w:tabs>
          <w:tab w:val="left" w:pos="2287"/>
        </w:tabs>
        <w:rPr>
          <w:rFonts w:ascii="Times New Roman" w:hAnsi="Times New Roman" w:cs="Times New Roman"/>
        </w:rPr>
      </w:pPr>
    </w:p>
    <w:p w:rsidR="00E1397F" w:rsidRPr="00A776E7" w:rsidRDefault="003536FC" w:rsidP="00EB079B">
      <w:pPr>
        <w:tabs>
          <w:tab w:val="left" w:pos="2287"/>
        </w:tabs>
        <w:rPr>
          <w:rFonts w:ascii="Times New Roman" w:hAnsi="Times New Roman" w:cs="Times New Roman"/>
        </w:rPr>
      </w:pPr>
      <w:r w:rsidRPr="00A776E7">
        <w:rPr>
          <w:rFonts w:ascii="Times New Roman" w:hAnsi="Times New Roman" w:cs="Times New Roman"/>
        </w:rPr>
        <w:t>Even if the scales were normalized, this would not solve the problem of incomparability.  Although i</w:t>
      </w:r>
      <w:r w:rsidR="005F2BDC">
        <w:rPr>
          <w:rFonts w:ascii="Times New Roman" w:hAnsi="Times New Roman" w:cs="Times New Roman"/>
        </w:rPr>
        <w:t>t</w:t>
      </w:r>
      <w:r w:rsidRPr="00A776E7">
        <w:rPr>
          <w:rFonts w:ascii="Times New Roman" w:hAnsi="Times New Roman" w:cs="Times New Roman"/>
        </w:rPr>
        <w:t xml:space="preserve"> seems obvious, the corpora contained different collections of words.  Well, this matters for how Ss </w:t>
      </w:r>
      <w:r w:rsidR="005F2BDC">
        <w:rPr>
          <w:rFonts w:ascii="Times New Roman" w:hAnsi="Times New Roman" w:cs="Times New Roman"/>
        </w:rPr>
        <w:t xml:space="preserve">use </w:t>
      </w:r>
      <w:r w:rsidRPr="00A776E7">
        <w:rPr>
          <w:rFonts w:ascii="Times New Roman" w:hAnsi="Times New Roman" w:cs="Times New Roman"/>
        </w:rPr>
        <w:t>the scale you give them!  Ss calibrate their ratings to the range of words they encounter, and the range</w:t>
      </w:r>
      <w:r w:rsidR="007848C1" w:rsidRPr="00A776E7">
        <w:rPr>
          <w:rFonts w:ascii="Times New Roman" w:hAnsi="Times New Roman" w:cs="Times New Roman"/>
        </w:rPr>
        <w:t>s</w:t>
      </w:r>
      <w:r w:rsidRPr="00A776E7">
        <w:rPr>
          <w:rFonts w:ascii="Times New Roman" w:hAnsi="Times New Roman" w:cs="Times New Roman"/>
        </w:rPr>
        <w:t xml:space="preserve"> differed drastically across corpora (e.g., AFINN includes lots of profanity; ANEW includes no profanity; Dodds included lots of </w:t>
      </w:r>
      <w:r w:rsidR="00A036FB" w:rsidRPr="00A776E7">
        <w:rPr>
          <w:rFonts w:ascii="Times New Roman" w:hAnsi="Times New Roman" w:cs="Times New Roman"/>
        </w:rPr>
        <w:t xml:space="preserve">bizarre unpronounceable </w:t>
      </w:r>
      <w:r w:rsidRPr="00A776E7">
        <w:rPr>
          <w:rFonts w:ascii="Times New Roman" w:hAnsi="Times New Roman" w:cs="Times New Roman"/>
        </w:rPr>
        <w:t>strings like “</w:t>
      </w:r>
      <w:r w:rsidR="004C4142" w:rsidRPr="00A776E7">
        <w:rPr>
          <w:rFonts w:ascii="Times New Roman" w:hAnsi="Times New Roman" w:cs="Times New Roman"/>
        </w:rPr>
        <w:t>#ff”</w:t>
      </w:r>
      <w:r w:rsidRPr="00A776E7">
        <w:rPr>
          <w:rFonts w:ascii="Times New Roman" w:hAnsi="Times New Roman" w:cs="Times New Roman"/>
        </w:rPr>
        <w:t xml:space="preserve">).  If a corpus includes many words with extreme valences, the ratings of words with moderate valences </w:t>
      </w:r>
      <w:r w:rsidR="005F2BDC">
        <w:rPr>
          <w:rFonts w:ascii="Times New Roman" w:hAnsi="Times New Roman" w:cs="Times New Roman"/>
        </w:rPr>
        <w:t xml:space="preserve">may </w:t>
      </w:r>
      <w:r w:rsidRPr="00A776E7">
        <w:rPr>
          <w:rFonts w:ascii="Times New Roman" w:hAnsi="Times New Roman" w:cs="Times New Roman"/>
        </w:rPr>
        <w:t>get compres</w:t>
      </w:r>
      <w:r w:rsidR="00DC7A7C" w:rsidRPr="00A776E7">
        <w:rPr>
          <w:rFonts w:ascii="Times New Roman" w:hAnsi="Times New Roman" w:cs="Times New Roman"/>
        </w:rPr>
        <w:t>sed in the middle of the scale; if there are few extreme words, Ss make finer distinctions between moderate words, ratings of which may expand to fill the range of values</w:t>
      </w:r>
      <w:r w:rsidR="00B75AAC" w:rsidRPr="00A776E7">
        <w:rPr>
          <w:rFonts w:ascii="Times New Roman" w:hAnsi="Times New Roman" w:cs="Times New Roman"/>
        </w:rPr>
        <w:t xml:space="preserve">.  </w:t>
      </w:r>
      <w:r w:rsidR="00A4777C" w:rsidRPr="00A776E7">
        <w:rPr>
          <w:rFonts w:ascii="Times New Roman" w:hAnsi="Times New Roman" w:cs="Times New Roman"/>
        </w:rPr>
        <w:t xml:space="preserve">I can see no sensible way to combine these corpora.  </w:t>
      </w:r>
    </w:p>
    <w:p w:rsidR="00260D00" w:rsidRPr="00A776E7" w:rsidRDefault="00260D00" w:rsidP="00EB079B">
      <w:pPr>
        <w:tabs>
          <w:tab w:val="left" w:pos="2287"/>
        </w:tabs>
        <w:rPr>
          <w:rFonts w:ascii="Times New Roman" w:hAnsi="Times New Roman" w:cs="Times New Roman"/>
        </w:rPr>
      </w:pPr>
    </w:p>
    <w:p w:rsidR="00260D00" w:rsidRPr="00A776E7" w:rsidRDefault="00260D00" w:rsidP="00EB079B">
      <w:pPr>
        <w:tabs>
          <w:tab w:val="left" w:pos="2287"/>
        </w:tabs>
        <w:rPr>
          <w:rFonts w:ascii="Times New Roman" w:hAnsi="Times New Roman" w:cs="Times New Roman"/>
        </w:rPr>
      </w:pPr>
      <w:r w:rsidRPr="00A776E7">
        <w:rPr>
          <w:rFonts w:ascii="Times New Roman" w:hAnsi="Times New Roman" w:cs="Times New Roman"/>
        </w:rPr>
        <w:t>I’ll note that J&amp;C combined 3 of their corpora, but that was different: It was the same corpus translated and re-rated in 3 languages.  Translation equivalents of the same set of words</w:t>
      </w:r>
      <w:r w:rsidR="00923C6D" w:rsidRPr="00A776E7">
        <w:rPr>
          <w:rFonts w:ascii="Times New Roman" w:hAnsi="Times New Roman" w:cs="Times New Roman"/>
        </w:rPr>
        <w:t xml:space="preserve"> were</w:t>
      </w:r>
      <w:r w:rsidRPr="00A776E7">
        <w:rPr>
          <w:rFonts w:ascii="Times New Roman" w:hAnsi="Times New Roman" w:cs="Times New Roman"/>
        </w:rPr>
        <w:t xml:space="preserve"> rated using the same scale.  And the goal of combining them was </w:t>
      </w:r>
      <w:r w:rsidRPr="00A776E7">
        <w:rPr>
          <w:rFonts w:ascii="Times New Roman" w:hAnsi="Times New Roman" w:cs="Times New Roman"/>
          <w:i/>
        </w:rPr>
        <w:t>not</w:t>
      </w:r>
      <w:r w:rsidRPr="00A776E7">
        <w:rPr>
          <w:rFonts w:ascii="Times New Roman" w:hAnsi="Times New Roman" w:cs="Times New Roman"/>
        </w:rPr>
        <w:t xml:space="preserve"> to try to squeeze some power out of failed analyses – it was to determine whether the magnitude of the QWERTY effect differed across languages.  </w:t>
      </w:r>
    </w:p>
    <w:p w:rsidR="00B86A18" w:rsidRPr="00A776E7" w:rsidRDefault="00B86A18" w:rsidP="00EB079B">
      <w:pPr>
        <w:tabs>
          <w:tab w:val="left" w:pos="2287"/>
        </w:tabs>
        <w:rPr>
          <w:rFonts w:ascii="Times New Roman" w:hAnsi="Times New Roman" w:cs="Times New Roman"/>
        </w:rPr>
      </w:pPr>
    </w:p>
    <w:p w:rsidR="00B86A18" w:rsidRPr="00A776E7" w:rsidRDefault="00E336D7" w:rsidP="00EB079B">
      <w:pPr>
        <w:tabs>
          <w:tab w:val="left" w:pos="2287"/>
        </w:tabs>
        <w:rPr>
          <w:rFonts w:ascii="Times New Roman" w:hAnsi="Times New Roman" w:cs="Times New Roman"/>
        </w:rPr>
      </w:pPr>
      <w:r w:rsidRPr="001D673B">
        <w:rPr>
          <w:rFonts w:ascii="Times New Roman" w:hAnsi="Times New Roman" w:cs="Times New Roman"/>
          <w:u w:val="single"/>
        </w:rPr>
        <w:t>The corpus created for Expt 2</w:t>
      </w:r>
      <w:r w:rsidRPr="00A776E7">
        <w:rPr>
          <w:rFonts w:ascii="Times New Roman" w:hAnsi="Times New Roman" w:cs="Times New Roman"/>
          <w:b/>
        </w:rPr>
        <w:t xml:space="preserve">.  </w:t>
      </w:r>
      <w:r w:rsidR="00495111" w:rsidRPr="00A776E7">
        <w:rPr>
          <w:rFonts w:ascii="Times New Roman" w:hAnsi="Times New Roman" w:cs="Times New Roman"/>
        </w:rPr>
        <w:t xml:space="preserve">I gave an extensive critique of Experiment 2 </w:t>
      </w:r>
      <w:r w:rsidR="0008789A" w:rsidRPr="00A776E7">
        <w:rPr>
          <w:rFonts w:ascii="Times New Roman" w:hAnsi="Times New Roman" w:cs="Times New Roman"/>
        </w:rPr>
        <w:t xml:space="preserve">in my last review, which I will not repeat here.  Suffice it to say that, even though the authors obtained some significant p-values </w:t>
      </w:r>
      <w:r w:rsidR="00EA124F" w:rsidRPr="00A776E7">
        <w:rPr>
          <w:rFonts w:ascii="Times New Roman" w:hAnsi="Times New Roman" w:cs="Times New Roman"/>
        </w:rPr>
        <w:t>in the analyses reported here, none of the results of Expt 2 can be interpreted meaningfully.  Quickly, 3 reasons</w:t>
      </w:r>
      <w:r w:rsidR="004F1C62" w:rsidRPr="00A776E7">
        <w:rPr>
          <w:rFonts w:ascii="Times New Roman" w:hAnsi="Times New Roman" w:cs="Times New Roman"/>
        </w:rPr>
        <w:t xml:space="preserve"> why not</w:t>
      </w:r>
      <w:r w:rsidR="00EA124F" w:rsidRPr="00A776E7">
        <w:rPr>
          <w:rFonts w:ascii="Times New Roman" w:hAnsi="Times New Roman" w:cs="Times New Roman"/>
        </w:rPr>
        <w:t>:</w:t>
      </w:r>
    </w:p>
    <w:p w:rsidR="00EA124F" w:rsidRPr="00A776E7" w:rsidRDefault="00EA124F" w:rsidP="00EB079B">
      <w:pPr>
        <w:tabs>
          <w:tab w:val="left" w:pos="2287"/>
        </w:tabs>
        <w:rPr>
          <w:rFonts w:ascii="Times New Roman" w:hAnsi="Times New Roman" w:cs="Times New Roman"/>
        </w:rPr>
      </w:pPr>
    </w:p>
    <w:p w:rsidR="00790D6D" w:rsidRPr="00A776E7" w:rsidRDefault="00CD232D" w:rsidP="006638C1">
      <w:pPr>
        <w:pStyle w:val="ListParagraph"/>
        <w:numPr>
          <w:ilvl w:val="0"/>
          <w:numId w:val="3"/>
        </w:numPr>
        <w:tabs>
          <w:tab w:val="left" w:pos="2287"/>
        </w:tabs>
        <w:rPr>
          <w:rFonts w:ascii="Times New Roman" w:hAnsi="Times New Roman" w:cs="Times New Roman"/>
        </w:rPr>
      </w:pPr>
      <w:r w:rsidRPr="00A776E7">
        <w:rPr>
          <w:rFonts w:ascii="Times New Roman" w:hAnsi="Times New Roman" w:cs="Times New Roman"/>
        </w:rPr>
        <w:t>We have totally insufficient information about how the corpus was constructed – especially in the present version of the paper, which omits many key details that were incl</w:t>
      </w:r>
      <w:r w:rsidR="009E580A" w:rsidRPr="00A776E7">
        <w:rPr>
          <w:rFonts w:ascii="Times New Roman" w:hAnsi="Times New Roman" w:cs="Times New Roman"/>
        </w:rPr>
        <w:t>uded in the last version:</w:t>
      </w:r>
      <w:r w:rsidR="00790D6D" w:rsidRPr="00A776E7">
        <w:rPr>
          <w:rFonts w:ascii="Times New Roman" w:hAnsi="Times New Roman" w:cs="Times New Roman"/>
        </w:rPr>
        <w:t xml:space="preserve"> </w:t>
      </w:r>
      <w:r w:rsidRPr="00A776E7">
        <w:rPr>
          <w:rFonts w:ascii="Times New Roman" w:hAnsi="Times New Roman" w:cs="Times New Roman"/>
        </w:rPr>
        <w:t>the corpus was originally constructed</w:t>
      </w:r>
      <w:r w:rsidR="00790D6D" w:rsidRPr="00A776E7">
        <w:rPr>
          <w:rFonts w:ascii="Times New Roman" w:hAnsi="Times New Roman" w:cs="Times New Roman"/>
        </w:rPr>
        <w:t xml:space="preserve"> to have 24 bins of 10 stimuli </w:t>
      </w:r>
      <w:r w:rsidRPr="00A776E7">
        <w:rPr>
          <w:rFonts w:ascii="Times New Roman" w:hAnsi="Times New Roman" w:cs="Times New Roman"/>
        </w:rPr>
        <w:t>each</w:t>
      </w:r>
      <w:r w:rsidR="00790D6D" w:rsidRPr="00A776E7">
        <w:rPr>
          <w:rFonts w:ascii="Times New Roman" w:hAnsi="Times New Roman" w:cs="Times New Roman"/>
        </w:rPr>
        <w:t>, half words half pseudowords, varying in RSA</w:t>
      </w:r>
      <w:r w:rsidRPr="00A776E7">
        <w:rPr>
          <w:rFonts w:ascii="Times New Roman" w:hAnsi="Times New Roman" w:cs="Times New Roman"/>
        </w:rPr>
        <w:t xml:space="preserve">.  </w:t>
      </w:r>
      <w:r w:rsidR="00E3214A" w:rsidRPr="00A776E7">
        <w:rPr>
          <w:rFonts w:ascii="Times New Roman" w:hAnsi="Times New Roman" w:cs="Times New Roman"/>
        </w:rPr>
        <w:t>How bias and expectancy effects were avoided during sample construction was not discussed in the paper.</w:t>
      </w:r>
    </w:p>
    <w:p w:rsidR="00790D6D" w:rsidRPr="00A776E7" w:rsidRDefault="00790D6D" w:rsidP="00790D6D">
      <w:pPr>
        <w:pStyle w:val="ListParagraph"/>
        <w:tabs>
          <w:tab w:val="left" w:pos="2287"/>
        </w:tabs>
        <w:rPr>
          <w:rFonts w:ascii="Times New Roman" w:hAnsi="Times New Roman" w:cs="Times New Roman"/>
        </w:rPr>
      </w:pPr>
    </w:p>
    <w:p w:rsidR="00790D6D" w:rsidRPr="00A776E7" w:rsidRDefault="00790D6D" w:rsidP="006638C1">
      <w:pPr>
        <w:pStyle w:val="ListParagraph"/>
        <w:numPr>
          <w:ilvl w:val="0"/>
          <w:numId w:val="3"/>
        </w:numPr>
        <w:tabs>
          <w:tab w:val="left" w:pos="2287"/>
        </w:tabs>
        <w:rPr>
          <w:rFonts w:ascii="Times New Roman" w:hAnsi="Times New Roman" w:cs="Times New Roman"/>
        </w:rPr>
      </w:pPr>
      <w:r w:rsidRPr="00A776E7">
        <w:rPr>
          <w:rFonts w:ascii="Times New Roman" w:hAnsi="Times New Roman" w:cs="Times New Roman"/>
        </w:rPr>
        <w:t xml:space="preserve">Even if sampling procedures were unbiased, the resulting corpus is not appropriate for </w:t>
      </w:r>
      <w:r w:rsidR="00E71FBD" w:rsidRPr="00A776E7">
        <w:rPr>
          <w:rFonts w:ascii="Times New Roman" w:hAnsi="Times New Roman" w:cs="Times New Roman"/>
        </w:rPr>
        <w:t>the present purposes</w:t>
      </w:r>
      <w:r w:rsidRPr="00A776E7">
        <w:rPr>
          <w:rFonts w:ascii="Times New Roman" w:hAnsi="Times New Roman" w:cs="Times New Roman"/>
        </w:rPr>
        <w:t xml:space="preserve">, for two reasons.  First, the hand-tailored </w:t>
      </w:r>
      <w:r w:rsidR="00DE35B4" w:rsidRPr="00A776E7">
        <w:rPr>
          <w:rFonts w:ascii="Times New Roman" w:hAnsi="Times New Roman" w:cs="Times New Roman"/>
        </w:rPr>
        <w:t xml:space="preserve">balanced </w:t>
      </w:r>
      <w:r w:rsidRPr="00A776E7">
        <w:rPr>
          <w:rFonts w:ascii="Times New Roman" w:hAnsi="Times New Roman" w:cs="Times New Roman"/>
        </w:rPr>
        <w:t>distribu</w:t>
      </w:r>
      <w:r w:rsidR="009F5623" w:rsidRPr="00A776E7">
        <w:rPr>
          <w:rFonts w:ascii="Times New Roman" w:hAnsi="Times New Roman" w:cs="Times New Roman"/>
        </w:rPr>
        <w:t>tion of RSA’s (i.e., 10 words in</w:t>
      </w:r>
      <w:r w:rsidRPr="00A776E7">
        <w:rPr>
          <w:rFonts w:ascii="Times New Roman" w:hAnsi="Times New Roman" w:cs="Times New Roman"/>
        </w:rPr>
        <w:t xml:space="preserve"> each RSA</w:t>
      </w:r>
      <w:r w:rsidR="009F5623" w:rsidRPr="00A776E7">
        <w:rPr>
          <w:rFonts w:ascii="Times New Roman" w:hAnsi="Times New Roman" w:cs="Times New Roman"/>
        </w:rPr>
        <w:t xml:space="preserve"> bin</w:t>
      </w:r>
      <w:r w:rsidRPr="00A776E7">
        <w:rPr>
          <w:rFonts w:ascii="Times New Roman" w:hAnsi="Times New Roman" w:cs="Times New Roman"/>
        </w:rPr>
        <w:t xml:space="preserve">) bears no resemblance to the distribution of RSA’s in any </w:t>
      </w:r>
      <w:r w:rsidR="006B79C6" w:rsidRPr="00A776E7">
        <w:rPr>
          <w:rFonts w:ascii="Times New Roman" w:hAnsi="Times New Roman" w:cs="Times New Roman"/>
        </w:rPr>
        <w:t>preexisting</w:t>
      </w:r>
      <w:r w:rsidRPr="00A776E7">
        <w:rPr>
          <w:rFonts w:ascii="Times New Roman" w:hAnsi="Times New Roman" w:cs="Times New Roman"/>
        </w:rPr>
        <w:t xml:space="preserve"> corpus</w:t>
      </w:r>
      <w:r w:rsidR="006B79C6" w:rsidRPr="00A776E7">
        <w:rPr>
          <w:rFonts w:ascii="Times New Roman" w:hAnsi="Times New Roman" w:cs="Times New Roman"/>
        </w:rPr>
        <w:t xml:space="preserve">, or to the distribution of RSA’s in words as people </w:t>
      </w:r>
      <w:r w:rsidR="00CD3EF3" w:rsidRPr="00A776E7">
        <w:rPr>
          <w:rFonts w:ascii="Times New Roman" w:hAnsi="Times New Roman" w:cs="Times New Roman"/>
        </w:rPr>
        <w:t xml:space="preserve">ordinarily </w:t>
      </w:r>
      <w:r w:rsidR="006B79C6" w:rsidRPr="00A776E7">
        <w:rPr>
          <w:rFonts w:ascii="Times New Roman" w:hAnsi="Times New Roman" w:cs="Times New Roman"/>
        </w:rPr>
        <w:t>use them</w:t>
      </w:r>
      <w:r w:rsidRPr="00A776E7">
        <w:rPr>
          <w:rFonts w:ascii="Times New Roman" w:hAnsi="Times New Roman" w:cs="Times New Roman"/>
        </w:rPr>
        <w:t>.  Second, the N’s are tiny.  120 real words (a</w:t>
      </w:r>
      <w:r w:rsidR="007B77DA" w:rsidRPr="00A776E7">
        <w:rPr>
          <w:rFonts w:ascii="Times New Roman" w:hAnsi="Times New Roman" w:cs="Times New Roman"/>
        </w:rPr>
        <w:t>n</w:t>
      </w:r>
      <w:r w:rsidRPr="00A776E7">
        <w:rPr>
          <w:rFonts w:ascii="Times New Roman" w:hAnsi="Times New Roman" w:cs="Times New Roman"/>
        </w:rPr>
        <w:t xml:space="preserve"> order of magnitude smaller than J&amp;C’s smallest corpus) and 120 pseudowords (2 orders of magnitude smaller than J&amp;C’s pseudoword corpus).  </w:t>
      </w:r>
      <w:r w:rsidR="009512A2" w:rsidRPr="00A776E7">
        <w:rPr>
          <w:rFonts w:ascii="Times New Roman" w:hAnsi="Times New Roman" w:cs="Times New Roman"/>
        </w:rPr>
        <w:t>For these reasons, i</w:t>
      </w:r>
      <w:r w:rsidR="006E41F0" w:rsidRPr="00A776E7">
        <w:rPr>
          <w:rFonts w:ascii="Times New Roman" w:hAnsi="Times New Roman" w:cs="Times New Roman"/>
        </w:rPr>
        <w:t xml:space="preserve">t would be </w:t>
      </w:r>
      <w:r w:rsidR="00EB1365" w:rsidRPr="00A776E7">
        <w:rPr>
          <w:rFonts w:ascii="Times New Roman" w:hAnsi="Times New Roman" w:cs="Times New Roman"/>
        </w:rPr>
        <w:t xml:space="preserve">very </w:t>
      </w:r>
      <w:r w:rsidR="006E41F0" w:rsidRPr="00A776E7">
        <w:rPr>
          <w:rFonts w:ascii="Times New Roman" w:hAnsi="Times New Roman" w:cs="Times New Roman"/>
        </w:rPr>
        <w:t>hard to make an</w:t>
      </w:r>
      <w:r w:rsidR="002B6712" w:rsidRPr="00A776E7">
        <w:rPr>
          <w:rFonts w:ascii="Times New Roman" w:hAnsi="Times New Roman" w:cs="Times New Roman"/>
        </w:rPr>
        <w:t xml:space="preserve"> argument </w:t>
      </w:r>
      <w:r w:rsidR="002627C7" w:rsidRPr="00A776E7">
        <w:rPr>
          <w:rFonts w:ascii="Times New Roman" w:hAnsi="Times New Roman" w:cs="Times New Roman"/>
        </w:rPr>
        <w:t>for</w:t>
      </w:r>
      <w:r w:rsidR="002B6712" w:rsidRPr="00A776E7">
        <w:rPr>
          <w:rFonts w:ascii="Times New Roman" w:hAnsi="Times New Roman" w:cs="Times New Roman"/>
        </w:rPr>
        <w:t xml:space="preserve"> the generalizability of </w:t>
      </w:r>
      <w:r w:rsidR="007B7999" w:rsidRPr="00A776E7">
        <w:rPr>
          <w:rFonts w:ascii="Times New Roman" w:hAnsi="Times New Roman" w:cs="Times New Roman"/>
        </w:rPr>
        <w:t xml:space="preserve">any </w:t>
      </w:r>
      <w:r w:rsidR="002B6712" w:rsidRPr="00A776E7">
        <w:rPr>
          <w:rFonts w:ascii="Times New Roman" w:hAnsi="Times New Roman" w:cs="Times New Roman"/>
        </w:rPr>
        <w:t xml:space="preserve">results obtained in this corpus.  </w:t>
      </w:r>
    </w:p>
    <w:p w:rsidR="00360F8D" w:rsidRPr="00A776E7" w:rsidRDefault="00360F8D" w:rsidP="00360F8D">
      <w:pPr>
        <w:tabs>
          <w:tab w:val="left" w:pos="2287"/>
        </w:tabs>
        <w:rPr>
          <w:rFonts w:ascii="Times New Roman" w:hAnsi="Times New Roman" w:cs="Times New Roman"/>
        </w:rPr>
      </w:pPr>
    </w:p>
    <w:p w:rsidR="00360F8D" w:rsidRPr="00A776E7" w:rsidRDefault="0014420D" w:rsidP="006638C1">
      <w:pPr>
        <w:pStyle w:val="ListParagraph"/>
        <w:numPr>
          <w:ilvl w:val="0"/>
          <w:numId w:val="3"/>
        </w:numPr>
        <w:tabs>
          <w:tab w:val="left" w:pos="2287"/>
        </w:tabs>
        <w:rPr>
          <w:rFonts w:ascii="Times New Roman" w:hAnsi="Times New Roman" w:cs="Times New Roman"/>
        </w:rPr>
      </w:pPr>
      <w:r w:rsidRPr="00A776E7">
        <w:rPr>
          <w:rFonts w:ascii="Times New Roman" w:hAnsi="Times New Roman" w:cs="Times New Roman"/>
        </w:rPr>
        <w:t xml:space="preserve">The results changed COMPLETELY from the previous </w:t>
      </w:r>
      <w:r w:rsidR="00F52FE4" w:rsidRPr="00A776E7">
        <w:rPr>
          <w:rFonts w:ascii="Times New Roman" w:hAnsi="Times New Roman" w:cs="Times New Roman"/>
        </w:rPr>
        <w:t>submission</w:t>
      </w:r>
      <w:r w:rsidRPr="00A776E7">
        <w:rPr>
          <w:rFonts w:ascii="Times New Roman" w:hAnsi="Times New Roman" w:cs="Times New Roman"/>
        </w:rPr>
        <w:t xml:space="preserve"> to this one.  The original paper claimed to be a failure to replicate the QWERTY effect</w:t>
      </w:r>
      <w:r w:rsidR="003359E7" w:rsidRPr="00A776E7">
        <w:rPr>
          <w:rFonts w:ascii="Times New Roman" w:hAnsi="Times New Roman" w:cs="Times New Roman"/>
        </w:rPr>
        <w:t xml:space="preserve"> --</w:t>
      </w:r>
      <w:r w:rsidRPr="00A776E7">
        <w:rPr>
          <w:rFonts w:ascii="Times New Roman" w:hAnsi="Times New Roman" w:cs="Times New Roman"/>
        </w:rPr>
        <w:t xml:space="preserve"> in the same data that are now called Expt 2, and which</w:t>
      </w:r>
      <w:r w:rsidR="00CB5489" w:rsidRPr="00A776E7">
        <w:rPr>
          <w:rFonts w:ascii="Times New Roman" w:hAnsi="Times New Roman" w:cs="Times New Roman"/>
        </w:rPr>
        <w:t xml:space="preserve"> now</w:t>
      </w:r>
      <w:r w:rsidRPr="00A776E7">
        <w:rPr>
          <w:rFonts w:ascii="Times New Roman" w:hAnsi="Times New Roman" w:cs="Times New Roman"/>
        </w:rPr>
        <w:t xml:space="preserve"> show highly significant</w:t>
      </w:r>
      <w:r w:rsidR="00A05F5A" w:rsidRPr="00A776E7">
        <w:rPr>
          <w:rFonts w:ascii="Times New Roman" w:hAnsi="Times New Roman" w:cs="Times New Roman"/>
        </w:rPr>
        <w:t xml:space="preserve"> effects of RSA</w:t>
      </w:r>
      <w:r w:rsidR="00E16ACD" w:rsidRPr="00A776E7">
        <w:rPr>
          <w:rFonts w:ascii="Times New Roman" w:hAnsi="Times New Roman" w:cs="Times New Roman"/>
        </w:rPr>
        <w:t xml:space="preserve"> </w:t>
      </w:r>
      <w:r w:rsidR="005F2BDC">
        <w:rPr>
          <w:rFonts w:ascii="Times New Roman" w:hAnsi="Times New Roman" w:cs="Times New Roman"/>
        </w:rPr>
        <w:t>in all analyses</w:t>
      </w:r>
      <w:r w:rsidRPr="00A776E7">
        <w:rPr>
          <w:rFonts w:ascii="Times New Roman" w:hAnsi="Times New Roman" w:cs="Times New Roman"/>
        </w:rPr>
        <w:t xml:space="preserve">.  </w:t>
      </w:r>
      <w:r w:rsidR="006122A4" w:rsidRPr="00A776E7">
        <w:rPr>
          <w:rFonts w:ascii="Times New Roman" w:hAnsi="Times New Roman" w:cs="Times New Roman"/>
        </w:rPr>
        <w:t>The present analyses are far more appropriate than the initial analyses</w:t>
      </w:r>
      <w:r w:rsidR="002B6F35" w:rsidRPr="00A776E7">
        <w:rPr>
          <w:rFonts w:ascii="Times New Roman" w:hAnsi="Times New Roman" w:cs="Times New Roman"/>
        </w:rPr>
        <w:t xml:space="preserve">, so I have more confidence in these analyses than in the last set submitted.  </w:t>
      </w:r>
      <w:r w:rsidR="00FC1CF9" w:rsidRPr="00D12222">
        <w:rPr>
          <w:rFonts w:ascii="Cambria" w:hAnsi="Cambria"/>
        </w:rPr>
        <w:t xml:space="preserve">But </w:t>
      </w:r>
      <w:r w:rsidR="00FC1CF9">
        <w:rPr>
          <w:rFonts w:ascii="Cambria" w:hAnsi="Cambria"/>
        </w:rPr>
        <w:t xml:space="preserve">it is not confidence </w:t>
      </w:r>
      <w:r w:rsidR="00FC1CF9" w:rsidRPr="00D12222">
        <w:rPr>
          <w:rFonts w:ascii="Cambria" w:hAnsi="Cambria"/>
        </w:rPr>
        <w:t>inspiring</w:t>
      </w:r>
      <w:r w:rsidR="00FC1CF9">
        <w:rPr>
          <w:rFonts w:ascii="Cambria" w:hAnsi="Cambria"/>
        </w:rPr>
        <w:t xml:space="preserve"> that</w:t>
      </w:r>
      <w:r w:rsidR="00FC1CF9" w:rsidRPr="00D12222">
        <w:rPr>
          <w:rFonts w:ascii="Cambria" w:hAnsi="Cambria"/>
        </w:rPr>
        <w:t xml:space="preserve"> the results totally reversed from one draft to the next</w:t>
      </w:r>
      <w:r w:rsidR="00FC1CF9">
        <w:rPr>
          <w:rFonts w:ascii="Cambria" w:hAnsi="Cambria"/>
        </w:rPr>
        <w:t xml:space="preserve">. </w:t>
      </w:r>
      <w:r w:rsidR="00FC1CF9" w:rsidRPr="00D12222">
        <w:rPr>
          <w:rFonts w:ascii="Cambria" w:hAnsi="Cambria"/>
        </w:rPr>
        <w:t xml:space="preserve"> </w:t>
      </w:r>
    </w:p>
    <w:p w:rsidR="00E336D7" w:rsidRPr="00A776E7" w:rsidRDefault="00E336D7" w:rsidP="00EB079B">
      <w:pPr>
        <w:tabs>
          <w:tab w:val="left" w:pos="2287"/>
        </w:tabs>
        <w:rPr>
          <w:rFonts w:ascii="Times New Roman" w:hAnsi="Times New Roman" w:cs="Times New Roman"/>
        </w:rPr>
      </w:pPr>
    </w:p>
    <w:p w:rsidR="009E45E6" w:rsidRPr="00A776E7" w:rsidRDefault="003F3F8A" w:rsidP="00EB079B">
      <w:pPr>
        <w:tabs>
          <w:tab w:val="left" w:pos="2287"/>
        </w:tabs>
        <w:rPr>
          <w:rFonts w:ascii="Times New Roman" w:hAnsi="Times New Roman" w:cs="Times New Roman"/>
          <w:b/>
        </w:rPr>
      </w:pPr>
      <w:r>
        <w:rPr>
          <w:rFonts w:ascii="Times New Roman" w:hAnsi="Times New Roman" w:cs="Times New Roman"/>
          <w:b/>
        </w:rPr>
        <w:t xml:space="preserve">Analysis of </w:t>
      </w:r>
      <w:r w:rsidR="004E5FEA" w:rsidRPr="00A776E7">
        <w:rPr>
          <w:rFonts w:ascii="Times New Roman" w:hAnsi="Times New Roman" w:cs="Times New Roman"/>
          <w:b/>
        </w:rPr>
        <w:t>Typing speed</w:t>
      </w:r>
    </w:p>
    <w:p w:rsidR="005074EB" w:rsidRPr="00A776E7" w:rsidRDefault="00845B8F" w:rsidP="00E17D4D">
      <w:pPr>
        <w:tabs>
          <w:tab w:val="left" w:pos="2287"/>
        </w:tabs>
        <w:rPr>
          <w:rFonts w:ascii="Times New Roman" w:hAnsi="Times New Roman" w:cs="Times New Roman"/>
        </w:rPr>
      </w:pPr>
      <w:r w:rsidRPr="00A776E7">
        <w:rPr>
          <w:rFonts w:ascii="Times New Roman" w:hAnsi="Times New Roman" w:cs="Times New Roman"/>
        </w:rPr>
        <w:t xml:space="preserve">In Expt 2, the authors collected Typing Speed as an index of typing expertise.  </w:t>
      </w:r>
      <w:r w:rsidR="005074EB" w:rsidRPr="00A776E7">
        <w:rPr>
          <w:rFonts w:ascii="Times New Roman" w:hAnsi="Times New Roman" w:cs="Times New Roman"/>
        </w:rPr>
        <w:t xml:space="preserve">When they claim to have found effects of “expertise” on valence in the title, abstract, etc. they are referring to a 3-way interaction of Typing Speed x  </w:t>
      </w:r>
      <w:r w:rsidR="008D2528" w:rsidRPr="00A776E7">
        <w:rPr>
          <w:rFonts w:ascii="Times New Roman" w:hAnsi="Times New Roman" w:cs="Times New Roman"/>
        </w:rPr>
        <w:t>Switch</w:t>
      </w:r>
      <w:r w:rsidR="005074EB" w:rsidRPr="00A776E7">
        <w:rPr>
          <w:rFonts w:ascii="Times New Roman" w:hAnsi="Times New Roman" w:cs="Times New Roman"/>
        </w:rPr>
        <w:t xml:space="preserve"> x RSA.  This interaction was not predicted – nor has it been adequately explained.  </w:t>
      </w:r>
      <w:r w:rsidR="004C3256" w:rsidRPr="00A776E7">
        <w:rPr>
          <w:rFonts w:ascii="Times New Roman" w:hAnsi="Times New Roman" w:cs="Times New Roman"/>
        </w:rPr>
        <w:t>(Neither was the even more complex 4-way interaction</w:t>
      </w:r>
      <w:r w:rsidR="002A077E" w:rsidRPr="00A776E7">
        <w:rPr>
          <w:rFonts w:ascii="Times New Roman" w:hAnsi="Times New Roman" w:cs="Times New Roman"/>
        </w:rPr>
        <w:t xml:space="preserve"> with speed</w:t>
      </w:r>
      <w:r w:rsidR="004C3256" w:rsidRPr="00A776E7">
        <w:rPr>
          <w:rFonts w:ascii="Times New Roman" w:hAnsi="Times New Roman" w:cs="Times New Roman"/>
        </w:rPr>
        <w:t xml:space="preserve">.)  </w:t>
      </w:r>
    </w:p>
    <w:p w:rsidR="005074EB" w:rsidRPr="00A776E7" w:rsidRDefault="005074EB" w:rsidP="00E17D4D">
      <w:pPr>
        <w:tabs>
          <w:tab w:val="left" w:pos="2287"/>
        </w:tabs>
        <w:rPr>
          <w:rFonts w:ascii="Times New Roman" w:hAnsi="Times New Roman" w:cs="Times New Roman"/>
        </w:rPr>
      </w:pPr>
    </w:p>
    <w:p w:rsidR="00E17D4D" w:rsidRPr="00A776E7" w:rsidRDefault="005074EB" w:rsidP="005074EB">
      <w:pPr>
        <w:tabs>
          <w:tab w:val="left" w:pos="2287"/>
        </w:tabs>
        <w:rPr>
          <w:rFonts w:ascii="Times New Roman" w:hAnsi="Times New Roman" w:cs="Times New Roman"/>
        </w:rPr>
      </w:pPr>
      <w:r w:rsidRPr="00A776E7">
        <w:rPr>
          <w:rFonts w:ascii="Times New Roman" w:hAnsi="Times New Roman" w:cs="Times New Roman"/>
        </w:rPr>
        <w:t xml:space="preserve">The authors explore this effect </w:t>
      </w:r>
      <w:r w:rsidR="00E17D4D" w:rsidRPr="00A776E7">
        <w:rPr>
          <w:rFonts w:ascii="Times New Roman" w:hAnsi="Times New Roman" w:cs="Times New Roman"/>
        </w:rPr>
        <w:t>by binning RSA and Typing</w:t>
      </w:r>
      <w:r w:rsidR="00152142" w:rsidRPr="00A776E7">
        <w:rPr>
          <w:rFonts w:ascii="Times New Roman" w:hAnsi="Times New Roman" w:cs="Times New Roman"/>
        </w:rPr>
        <w:t xml:space="preserve"> </w:t>
      </w:r>
      <w:r w:rsidR="00E17D4D" w:rsidRPr="00A776E7">
        <w:rPr>
          <w:rFonts w:ascii="Times New Roman" w:hAnsi="Times New Roman" w:cs="Times New Roman"/>
        </w:rPr>
        <w:t>Speed, and finding that, within negative R</w:t>
      </w:r>
      <w:r w:rsidR="0052614A" w:rsidRPr="00A776E7">
        <w:rPr>
          <w:rFonts w:ascii="Times New Roman" w:hAnsi="Times New Roman" w:cs="Times New Roman"/>
        </w:rPr>
        <w:t>SA real words only (a</w:t>
      </w:r>
      <w:r w:rsidR="001B19E8">
        <w:rPr>
          <w:rFonts w:ascii="Times New Roman" w:hAnsi="Times New Roman" w:cs="Times New Roman"/>
        </w:rPr>
        <w:t>n unlicensed</w:t>
      </w:r>
      <w:r w:rsidR="0052614A" w:rsidRPr="00A776E7">
        <w:rPr>
          <w:rFonts w:ascii="Times New Roman" w:hAnsi="Times New Roman" w:cs="Times New Roman"/>
        </w:rPr>
        <w:t xml:space="preserve"> post-hoc</w:t>
      </w:r>
      <w:r w:rsidR="00A251D7" w:rsidRPr="00A776E7">
        <w:rPr>
          <w:rFonts w:ascii="Times New Roman" w:hAnsi="Times New Roman" w:cs="Times New Roman"/>
        </w:rPr>
        <w:t xml:space="preserve"> sub</w:t>
      </w:r>
      <w:r w:rsidR="00E17D4D" w:rsidRPr="00A776E7">
        <w:rPr>
          <w:rFonts w:ascii="Times New Roman" w:hAnsi="Times New Roman" w:cs="Times New Roman"/>
        </w:rPr>
        <w:t>-division of t</w:t>
      </w:r>
      <w:r w:rsidR="008D2528" w:rsidRPr="00A776E7">
        <w:rPr>
          <w:rFonts w:ascii="Times New Roman" w:hAnsi="Times New Roman" w:cs="Times New Roman"/>
        </w:rPr>
        <w:t>he data), the effect of Switch</w:t>
      </w:r>
      <w:r w:rsidR="00E17D4D" w:rsidRPr="00A776E7">
        <w:rPr>
          <w:rFonts w:ascii="Times New Roman" w:hAnsi="Times New Roman" w:cs="Times New Roman"/>
        </w:rPr>
        <w:t xml:space="preserve"> on Valence was modulated by Typing</w:t>
      </w:r>
      <w:r w:rsidR="00696601" w:rsidRPr="00A776E7">
        <w:rPr>
          <w:rFonts w:ascii="Times New Roman" w:hAnsi="Times New Roman" w:cs="Times New Roman"/>
        </w:rPr>
        <w:t xml:space="preserve"> </w:t>
      </w:r>
      <w:r w:rsidR="00E17D4D" w:rsidRPr="00A776E7">
        <w:rPr>
          <w:rFonts w:ascii="Times New Roman" w:hAnsi="Times New Roman" w:cs="Times New Roman"/>
        </w:rPr>
        <w:t>Speed. However, based on description</w:t>
      </w:r>
      <w:r w:rsidR="00787832">
        <w:rPr>
          <w:rFonts w:ascii="Times New Roman" w:hAnsi="Times New Roman" w:cs="Times New Roman"/>
        </w:rPr>
        <w:t xml:space="preserve">s of </w:t>
      </w:r>
      <w:r w:rsidR="00787832" w:rsidRPr="00A776E7">
        <w:rPr>
          <w:rFonts w:ascii="Times New Roman" w:hAnsi="Times New Roman" w:cs="Times New Roman"/>
        </w:rPr>
        <w:t>the stimulus construction</w:t>
      </w:r>
      <w:r w:rsidR="00E17D4D" w:rsidRPr="00A776E7">
        <w:rPr>
          <w:rFonts w:ascii="Times New Roman" w:hAnsi="Times New Roman" w:cs="Times New Roman"/>
        </w:rPr>
        <w:t xml:space="preserve"> in the methods</w:t>
      </w:r>
      <w:r w:rsidR="00787832">
        <w:rPr>
          <w:rFonts w:ascii="Times New Roman" w:hAnsi="Times New Roman" w:cs="Times New Roman"/>
        </w:rPr>
        <w:t xml:space="preserve"> sections</w:t>
      </w:r>
      <w:r w:rsidR="00696601" w:rsidRPr="00A776E7">
        <w:rPr>
          <w:rFonts w:ascii="Times New Roman" w:hAnsi="Times New Roman" w:cs="Times New Roman"/>
        </w:rPr>
        <w:t xml:space="preserve"> of this submission and the last</w:t>
      </w:r>
      <w:r w:rsidR="00E17D4D" w:rsidRPr="00A776E7">
        <w:rPr>
          <w:rFonts w:ascii="Times New Roman" w:hAnsi="Times New Roman" w:cs="Times New Roman"/>
        </w:rPr>
        <w:t>,</w:t>
      </w:r>
      <w:r w:rsidR="003D1115" w:rsidRPr="00A776E7">
        <w:rPr>
          <w:rFonts w:ascii="Times New Roman" w:hAnsi="Times New Roman" w:cs="Times New Roman"/>
        </w:rPr>
        <w:t xml:space="preserve"> I infer that</w:t>
      </w:r>
      <w:r w:rsidR="00E17D4D" w:rsidRPr="00A776E7">
        <w:rPr>
          <w:rFonts w:ascii="Times New Roman" w:hAnsi="Times New Roman" w:cs="Times New Roman"/>
        </w:rPr>
        <w:t xml:space="preserve"> there were only 40 real words with negative RSA in the entire sample – </w:t>
      </w:r>
      <w:r w:rsidR="00696601" w:rsidRPr="00A776E7">
        <w:rPr>
          <w:rFonts w:ascii="Times New Roman" w:hAnsi="Times New Roman" w:cs="Times New Roman"/>
        </w:rPr>
        <w:t xml:space="preserve">far </w:t>
      </w:r>
      <w:r w:rsidR="00E17D4D" w:rsidRPr="00A776E7">
        <w:rPr>
          <w:rFonts w:ascii="Times New Roman" w:hAnsi="Times New Roman" w:cs="Times New Roman"/>
        </w:rPr>
        <w:t xml:space="preserve">too few to support a </w:t>
      </w:r>
      <w:r w:rsidR="00A27F05" w:rsidRPr="00A776E7">
        <w:rPr>
          <w:rFonts w:ascii="Times New Roman" w:hAnsi="Times New Roman" w:cs="Times New Roman"/>
        </w:rPr>
        <w:t xml:space="preserve">generalizable </w:t>
      </w:r>
      <w:r w:rsidR="00E17D4D" w:rsidRPr="00A776E7">
        <w:rPr>
          <w:rFonts w:ascii="Times New Roman" w:hAnsi="Times New Roman" w:cs="Times New Roman"/>
        </w:rPr>
        <w:t>claim that either Switches or Typing</w:t>
      </w:r>
      <w:r w:rsidR="00615D97" w:rsidRPr="00A776E7">
        <w:rPr>
          <w:rFonts w:ascii="Times New Roman" w:hAnsi="Times New Roman" w:cs="Times New Roman"/>
        </w:rPr>
        <w:t xml:space="preserve"> </w:t>
      </w:r>
      <w:r w:rsidR="00E17D4D" w:rsidRPr="00A776E7">
        <w:rPr>
          <w:rFonts w:ascii="Times New Roman" w:hAnsi="Times New Roman" w:cs="Times New Roman"/>
        </w:rPr>
        <w:t>Speed is related to Valence, especially given the null effects of Switches in the other larger corpora.</w:t>
      </w:r>
      <w:r w:rsidR="00DC57EC" w:rsidRPr="00A776E7">
        <w:rPr>
          <w:rFonts w:ascii="Times New Roman" w:hAnsi="Times New Roman" w:cs="Times New Roman"/>
        </w:rPr>
        <w:t xml:space="preserve"> </w:t>
      </w:r>
    </w:p>
    <w:p w:rsidR="00A52180" w:rsidRPr="00A776E7" w:rsidRDefault="00A52180" w:rsidP="005074EB">
      <w:pPr>
        <w:tabs>
          <w:tab w:val="left" w:pos="2287"/>
        </w:tabs>
        <w:rPr>
          <w:rFonts w:ascii="Times New Roman" w:hAnsi="Times New Roman" w:cs="Times New Roman"/>
        </w:rPr>
      </w:pPr>
    </w:p>
    <w:p w:rsidR="006543E6" w:rsidRPr="00A776E7" w:rsidRDefault="00A52180" w:rsidP="00E17D4D">
      <w:pPr>
        <w:tabs>
          <w:tab w:val="left" w:pos="2287"/>
        </w:tabs>
        <w:rPr>
          <w:rFonts w:ascii="Times New Roman" w:hAnsi="Times New Roman" w:cs="Times New Roman"/>
        </w:rPr>
      </w:pPr>
      <w:r w:rsidRPr="00A776E7">
        <w:rPr>
          <w:rFonts w:ascii="Times New Roman" w:hAnsi="Times New Roman" w:cs="Times New Roman"/>
        </w:rPr>
        <w:t xml:space="preserve">But the problems with interpreting this effect as support for the authors’ </w:t>
      </w:r>
      <w:r w:rsidR="00B34DE9" w:rsidRPr="00A776E7">
        <w:rPr>
          <w:rFonts w:ascii="Times New Roman" w:hAnsi="Times New Roman" w:cs="Times New Roman"/>
        </w:rPr>
        <w:t xml:space="preserve">conjecture about expertise get much worse.  Even </w:t>
      </w:r>
      <w:r w:rsidR="00E17D4D" w:rsidRPr="00A776E7">
        <w:rPr>
          <w:rFonts w:ascii="Times New Roman" w:hAnsi="Times New Roman" w:cs="Times New Roman"/>
        </w:rPr>
        <w:t>if the interaction of Typing</w:t>
      </w:r>
      <w:r w:rsidR="00B34DE9" w:rsidRPr="00A776E7">
        <w:rPr>
          <w:rFonts w:ascii="Times New Roman" w:hAnsi="Times New Roman" w:cs="Times New Roman"/>
        </w:rPr>
        <w:t xml:space="preserve"> </w:t>
      </w:r>
      <w:r w:rsidR="00E17D4D" w:rsidRPr="00A776E7">
        <w:rPr>
          <w:rFonts w:ascii="Times New Roman" w:hAnsi="Times New Roman" w:cs="Times New Roman"/>
        </w:rPr>
        <w:t>Speed and Switches could be t</w:t>
      </w:r>
      <w:r w:rsidR="00552D11">
        <w:rPr>
          <w:rFonts w:ascii="Times New Roman" w:hAnsi="Times New Roman" w:cs="Times New Roman"/>
        </w:rPr>
        <w:t>rusted -- it goes the wrong way.</w:t>
      </w:r>
      <w:r w:rsidR="00E17D4D" w:rsidRPr="00A776E7">
        <w:rPr>
          <w:rFonts w:ascii="Times New Roman" w:hAnsi="Times New Roman" w:cs="Times New Roman"/>
        </w:rPr>
        <w:t xml:space="preserve"> </w:t>
      </w:r>
      <w:r w:rsidR="006A684D" w:rsidRPr="00A776E7">
        <w:rPr>
          <w:rFonts w:ascii="Times New Roman" w:hAnsi="Times New Roman" w:cs="Times New Roman"/>
        </w:rPr>
        <w:t xml:space="preserve"> </w:t>
      </w:r>
      <w:r w:rsidR="00E17D4D" w:rsidRPr="00A776E7">
        <w:rPr>
          <w:rFonts w:ascii="Times New Roman" w:hAnsi="Times New Roman" w:cs="Times New Roman"/>
        </w:rPr>
        <w:t>Poor typ</w:t>
      </w:r>
      <w:r w:rsidR="003F3F8A">
        <w:rPr>
          <w:rFonts w:ascii="Times New Roman" w:hAnsi="Times New Roman" w:cs="Times New Roman"/>
        </w:rPr>
        <w:t>ist</w:t>
      </w:r>
      <w:r w:rsidR="00E17D4D" w:rsidRPr="00A776E7">
        <w:rPr>
          <w:rFonts w:ascii="Times New Roman" w:hAnsi="Times New Roman" w:cs="Times New Roman"/>
        </w:rPr>
        <w:t xml:space="preserve">s showed the </w:t>
      </w:r>
      <w:r w:rsidR="00E17D4D" w:rsidRPr="00A776E7">
        <w:rPr>
          <w:rFonts w:ascii="Times New Roman" w:hAnsi="Times New Roman" w:cs="Times New Roman"/>
          <w:i/>
        </w:rPr>
        <w:t>strongest</w:t>
      </w:r>
      <w:r w:rsidR="00E17D4D" w:rsidRPr="00A776E7">
        <w:rPr>
          <w:rFonts w:ascii="Times New Roman" w:hAnsi="Times New Roman" w:cs="Times New Roman"/>
        </w:rPr>
        <w:t xml:space="preserve"> effect of Switches, followed by mediocre typ</w:t>
      </w:r>
      <w:r w:rsidR="003F3F8A">
        <w:rPr>
          <w:rFonts w:ascii="Times New Roman" w:hAnsi="Times New Roman" w:cs="Times New Roman"/>
        </w:rPr>
        <w:t>ist</w:t>
      </w:r>
      <w:r w:rsidR="00E17D4D" w:rsidRPr="00A776E7">
        <w:rPr>
          <w:rFonts w:ascii="Times New Roman" w:hAnsi="Times New Roman" w:cs="Times New Roman"/>
        </w:rPr>
        <w:t>s and then expert typ</w:t>
      </w:r>
      <w:r w:rsidR="003F3F8A">
        <w:rPr>
          <w:rFonts w:ascii="Times New Roman" w:hAnsi="Times New Roman" w:cs="Times New Roman"/>
        </w:rPr>
        <w:t>ist</w:t>
      </w:r>
      <w:r w:rsidR="00E17D4D" w:rsidRPr="00A776E7">
        <w:rPr>
          <w:rFonts w:ascii="Times New Roman" w:hAnsi="Times New Roman" w:cs="Times New Roman"/>
        </w:rPr>
        <w:t>s. The authors cite studies s</w:t>
      </w:r>
      <w:r w:rsidR="00891C7C">
        <w:rPr>
          <w:rFonts w:ascii="Times New Roman" w:hAnsi="Times New Roman" w:cs="Times New Roman"/>
        </w:rPr>
        <w:t xml:space="preserve">howing that </w:t>
      </w:r>
      <w:r w:rsidR="00246D21">
        <w:rPr>
          <w:rFonts w:ascii="Times New Roman" w:hAnsi="Times New Roman" w:cs="Times New Roman"/>
        </w:rPr>
        <w:t>effects of bodily experience</w:t>
      </w:r>
      <w:r w:rsidR="00E17D4D" w:rsidRPr="00A776E7">
        <w:rPr>
          <w:rFonts w:ascii="Times New Roman" w:hAnsi="Times New Roman" w:cs="Times New Roman"/>
        </w:rPr>
        <w:t xml:space="preserve"> are often stronger </w:t>
      </w:r>
      <w:r w:rsidR="00DE30A2" w:rsidRPr="00A776E7">
        <w:rPr>
          <w:rFonts w:ascii="Times New Roman" w:hAnsi="Times New Roman" w:cs="Times New Roman"/>
        </w:rPr>
        <w:t>(</w:t>
      </w:r>
      <w:r w:rsidR="00E17D4D" w:rsidRPr="00A776E7">
        <w:rPr>
          <w:rFonts w:ascii="Times New Roman" w:hAnsi="Times New Roman" w:cs="Times New Roman"/>
        </w:rPr>
        <w:t xml:space="preserve">or </w:t>
      </w:r>
      <w:r w:rsidR="00E3214A" w:rsidRPr="00A776E7">
        <w:rPr>
          <w:rFonts w:ascii="Times New Roman" w:hAnsi="Times New Roman" w:cs="Times New Roman"/>
        </w:rPr>
        <w:t xml:space="preserve">are </w:t>
      </w:r>
      <w:r w:rsidR="00E17D4D" w:rsidRPr="00A776E7">
        <w:rPr>
          <w:rFonts w:ascii="Times New Roman" w:hAnsi="Times New Roman" w:cs="Times New Roman"/>
        </w:rPr>
        <w:t>only present</w:t>
      </w:r>
      <w:r w:rsidR="00DE30A2" w:rsidRPr="00A776E7">
        <w:rPr>
          <w:rFonts w:ascii="Times New Roman" w:hAnsi="Times New Roman" w:cs="Times New Roman"/>
        </w:rPr>
        <w:t>)</w:t>
      </w:r>
      <w:r w:rsidR="00E17D4D" w:rsidRPr="00A776E7">
        <w:rPr>
          <w:rFonts w:ascii="Times New Roman" w:hAnsi="Times New Roman" w:cs="Times New Roman"/>
        </w:rPr>
        <w:t xml:space="preserve"> in experts who have more motor experience in the domain of study</w:t>
      </w:r>
      <w:r w:rsidR="00B8094F" w:rsidRPr="00A776E7">
        <w:rPr>
          <w:rFonts w:ascii="Times New Roman" w:hAnsi="Times New Roman" w:cs="Times New Roman"/>
        </w:rPr>
        <w:t>.  Specifically,</w:t>
      </w:r>
      <w:r w:rsidR="00E17D4D" w:rsidRPr="00A776E7">
        <w:rPr>
          <w:rFonts w:ascii="Times New Roman" w:hAnsi="Times New Roman" w:cs="Times New Roman"/>
        </w:rPr>
        <w:t xml:space="preserve"> Beilock &amp; Holt </w:t>
      </w:r>
      <w:r w:rsidR="00B8094F" w:rsidRPr="00A776E7">
        <w:rPr>
          <w:rFonts w:ascii="Times New Roman" w:hAnsi="Times New Roman" w:cs="Times New Roman"/>
        </w:rPr>
        <w:t>(</w:t>
      </w:r>
      <w:r w:rsidR="00E17D4D" w:rsidRPr="00A776E7">
        <w:rPr>
          <w:rFonts w:ascii="Times New Roman" w:hAnsi="Times New Roman" w:cs="Times New Roman"/>
        </w:rPr>
        <w:t>2007)</w:t>
      </w:r>
      <w:r w:rsidR="00B8094F" w:rsidRPr="00A776E7">
        <w:rPr>
          <w:rFonts w:ascii="Times New Roman" w:hAnsi="Times New Roman" w:cs="Times New Roman"/>
        </w:rPr>
        <w:t xml:space="preserve"> found their typing fluency-valence effect </w:t>
      </w:r>
      <w:r w:rsidR="00C341E2">
        <w:rPr>
          <w:rFonts w:ascii="Times New Roman" w:hAnsi="Times New Roman" w:cs="Times New Roman"/>
        </w:rPr>
        <w:t>only</w:t>
      </w:r>
      <w:r w:rsidR="00B8094F" w:rsidRPr="00A776E7">
        <w:rPr>
          <w:rFonts w:ascii="Times New Roman" w:hAnsi="Times New Roman" w:cs="Times New Roman"/>
        </w:rPr>
        <w:t xml:space="preserve"> in expert typists</w:t>
      </w:r>
      <w:r w:rsidR="00E17D4D" w:rsidRPr="00A776E7">
        <w:rPr>
          <w:rFonts w:ascii="Times New Roman" w:hAnsi="Times New Roman" w:cs="Times New Roman"/>
        </w:rPr>
        <w:t xml:space="preserve">. The results reported here show the opposite: Experts </w:t>
      </w:r>
      <w:r w:rsidR="0065701E" w:rsidRPr="00A776E7">
        <w:rPr>
          <w:rFonts w:ascii="Times New Roman" w:hAnsi="Times New Roman" w:cs="Times New Roman"/>
        </w:rPr>
        <w:t>had</w:t>
      </w:r>
      <w:r w:rsidR="00E17D4D" w:rsidRPr="00A776E7">
        <w:rPr>
          <w:rFonts w:ascii="Times New Roman" w:hAnsi="Times New Roman" w:cs="Times New Roman"/>
        </w:rPr>
        <w:t xml:space="preserve"> the weakest effects</w:t>
      </w:r>
      <w:r w:rsidR="0065701E" w:rsidRPr="00A776E7">
        <w:rPr>
          <w:rFonts w:ascii="Times New Roman" w:hAnsi="Times New Roman" w:cs="Times New Roman"/>
        </w:rPr>
        <w:t>,</w:t>
      </w:r>
      <w:r w:rsidR="00E17D4D" w:rsidRPr="00A776E7">
        <w:rPr>
          <w:rFonts w:ascii="Times New Roman" w:hAnsi="Times New Roman" w:cs="Times New Roman"/>
        </w:rPr>
        <w:t xml:space="preserve"> and novices the strongest. </w:t>
      </w:r>
    </w:p>
    <w:p w:rsidR="006543E6" w:rsidRPr="00A776E7" w:rsidRDefault="006543E6" w:rsidP="00E17D4D">
      <w:pPr>
        <w:tabs>
          <w:tab w:val="left" w:pos="2287"/>
        </w:tabs>
        <w:rPr>
          <w:rFonts w:ascii="Times New Roman" w:hAnsi="Times New Roman" w:cs="Times New Roman"/>
        </w:rPr>
      </w:pPr>
    </w:p>
    <w:p w:rsidR="00E17D4D" w:rsidRPr="00A776E7" w:rsidRDefault="006543E6" w:rsidP="00E17D4D">
      <w:pPr>
        <w:tabs>
          <w:tab w:val="left" w:pos="2287"/>
        </w:tabs>
        <w:rPr>
          <w:rFonts w:ascii="Times New Roman" w:hAnsi="Times New Roman" w:cs="Times New Roman"/>
        </w:rPr>
      </w:pPr>
      <w:r w:rsidRPr="00A776E7">
        <w:rPr>
          <w:rFonts w:ascii="Times New Roman" w:hAnsi="Times New Roman" w:cs="Times New Roman"/>
        </w:rPr>
        <w:t xml:space="preserve">In short, </w:t>
      </w:r>
      <w:r w:rsidR="00B5532A" w:rsidRPr="00A776E7">
        <w:rPr>
          <w:rFonts w:ascii="Times New Roman" w:hAnsi="Times New Roman" w:cs="Times New Roman"/>
        </w:rPr>
        <w:t>t</w:t>
      </w:r>
      <w:r w:rsidR="00C866E2" w:rsidRPr="00A776E7">
        <w:rPr>
          <w:rFonts w:ascii="Times New Roman" w:hAnsi="Times New Roman" w:cs="Times New Roman"/>
        </w:rPr>
        <w:t xml:space="preserve">here is no sense in which </w:t>
      </w:r>
      <w:r w:rsidRPr="00A776E7">
        <w:rPr>
          <w:rFonts w:ascii="Times New Roman" w:hAnsi="Times New Roman" w:cs="Times New Roman"/>
        </w:rPr>
        <w:t>the typing speed data support the authors</w:t>
      </w:r>
      <w:r w:rsidR="00527129" w:rsidRPr="00A776E7">
        <w:rPr>
          <w:rFonts w:ascii="Times New Roman" w:hAnsi="Times New Roman" w:cs="Times New Roman"/>
        </w:rPr>
        <w:t>’</w:t>
      </w:r>
      <w:r w:rsidRPr="00A776E7">
        <w:rPr>
          <w:rFonts w:ascii="Times New Roman" w:hAnsi="Times New Roman" w:cs="Times New Roman"/>
        </w:rPr>
        <w:t xml:space="preserve"> claim about expertise, fluency, and word valence.  </w:t>
      </w:r>
      <w:r w:rsidR="00704671" w:rsidRPr="00A776E7">
        <w:rPr>
          <w:rFonts w:ascii="Times New Roman" w:hAnsi="Times New Roman" w:cs="Times New Roman"/>
        </w:rPr>
        <w:t xml:space="preserve">If </w:t>
      </w:r>
      <w:r w:rsidR="003F3F8A">
        <w:rPr>
          <w:rFonts w:ascii="Times New Roman" w:hAnsi="Times New Roman" w:cs="Times New Roman"/>
        </w:rPr>
        <w:t>they were interpretable</w:t>
      </w:r>
      <w:r w:rsidR="00704671" w:rsidRPr="00A776E7">
        <w:rPr>
          <w:rFonts w:ascii="Times New Roman" w:hAnsi="Times New Roman" w:cs="Times New Roman"/>
        </w:rPr>
        <w:t>, they</w:t>
      </w:r>
      <w:r w:rsidR="003F3F8A">
        <w:rPr>
          <w:rFonts w:ascii="Times New Roman" w:hAnsi="Times New Roman" w:cs="Times New Roman"/>
        </w:rPr>
        <w:t xml:space="preserve"> would</w:t>
      </w:r>
      <w:r w:rsidR="00704671" w:rsidRPr="00A776E7">
        <w:rPr>
          <w:rFonts w:ascii="Times New Roman" w:hAnsi="Times New Roman" w:cs="Times New Roman"/>
        </w:rPr>
        <w:t xml:space="preserve"> argue in the opposite direction.</w:t>
      </w:r>
    </w:p>
    <w:p w:rsidR="00B7702C" w:rsidRPr="00A776E7" w:rsidRDefault="00B7702C" w:rsidP="00EB079B">
      <w:pPr>
        <w:tabs>
          <w:tab w:val="left" w:pos="2287"/>
        </w:tabs>
        <w:rPr>
          <w:rFonts w:ascii="Times New Roman" w:hAnsi="Times New Roman" w:cs="Times New Roman"/>
          <w:b/>
        </w:rPr>
      </w:pPr>
    </w:p>
    <w:p w:rsidR="00B7702C" w:rsidRPr="00A776E7" w:rsidRDefault="003F3F8A" w:rsidP="00EB079B">
      <w:pPr>
        <w:tabs>
          <w:tab w:val="left" w:pos="2287"/>
        </w:tabs>
        <w:rPr>
          <w:rFonts w:ascii="Times New Roman" w:hAnsi="Times New Roman" w:cs="Times New Roman"/>
          <w:b/>
        </w:rPr>
      </w:pPr>
      <w:r>
        <w:rPr>
          <w:rFonts w:ascii="Times New Roman" w:hAnsi="Times New Roman" w:cs="Times New Roman"/>
          <w:b/>
        </w:rPr>
        <w:t>Analysis</w:t>
      </w:r>
      <w:r w:rsidRPr="00A776E7">
        <w:rPr>
          <w:rFonts w:ascii="Times New Roman" w:hAnsi="Times New Roman" w:cs="Times New Roman"/>
          <w:b/>
        </w:rPr>
        <w:t xml:space="preserve"> </w:t>
      </w:r>
      <w:r w:rsidR="00C80E16" w:rsidRPr="00A776E7">
        <w:rPr>
          <w:rFonts w:ascii="Times New Roman" w:hAnsi="Times New Roman" w:cs="Times New Roman"/>
          <w:b/>
        </w:rPr>
        <w:t>of Length and Frequency</w:t>
      </w:r>
    </w:p>
    <w:p w:rsidR="00542210" w:rsidRPr="00A776E7" w:rsidRDefault="00C80E16" w:rsidP="00EB079B">
      <w:pPr>
        <w:tabs>
          <w:tab w:val="left" w:pos="2287"/>
        </w:tabs>
        <w:rPr>
          <w:rFonts w:ascii="Times New Roman" w:hAnsi="Times New Roman" w:cs="Times New Roman"/>
        </w:rPr>
      </w:pPr>
      <w:r w:rsidRPr="00A776E7">
        <w:rPr>
          <w:rFonts w:ascii="Times New Roman" w:hAnsi="Times New Roman" w:cs="Times New Roman"/>
        </w:rPr>
        <w:t>Although the authors clearly stated that word length and letter frequency would be used as control variables (as they were in J&amp;C’s analyses), they then proceed</w:t>
      </w:r>
      <w:r w:rsidR="00D82075" w:rsidRPr="00A776E7">
        <w:rPr>
          <w:rFonts w:ascii="Times New Roman" w:hAnsi="Times New Roman" w:cs="Times New Roman"/>
        </w:rPr>
        <w:t>ed</w:t>
      </w:r>
      <w:r w:rsidRPr="00A776E7">
        <w:rPr>
          <w:rFonts w:ascii="Times New Roman" w:hAnsi="Times New Roman" w:cs="Times New Roman"/>
        </w:rPr>
        <w:t xml:space="preserve"> to treat them as predictors</w:t>
      </w:r>
      <w:r w:rsidR="004E053E" w:rsidRPr="00A776E7">
        <w:rPr>
          <w:rFonts w:ascii="Times New Roman" w:hAnsi="Times New Roman" w:cs="Times New Roman"/>
        </w:rPr>
        <w:t>,</w:t>
      </w:r>
      <w:r w:rsidRPr="00A776E7">
        <w:rPr>
          <w:rFonts w:ascii="Times New Roman" w:hAnsi="Times New Roman" w:cs="Times New Roman"/>
        </w:rPr>
        <w:t xml:space="preserve"> and</w:t>
      </w:r>
      <w:r w:rsidR="004E053E" w:rsidRPr="00A776E7">
        <w:rPr>
          <w:rFonts w:ascii="Times New Roman" w:hAnsi="Times New Roman" w:cs="Times New Roman"/>
        </w:rPr>
        <w:t xml:space="preserve"> to</w:t>
      </w:r>
      <w:r w:rsidRPr="00A776E7">
        <w:rPr>
          <w:rFonts w:ascii="Times New Roman" w:hAnsi="Times New Roman" w:cs="Times New Roman"/>
        </w:rPr>
        <w:t xml:space="preserve"> interpret their main effects as evidence for “embodied” effects of typing on valence.  Lots of problems here.  </w:t>
      </w:r>
    </w:p>
    <w:p w:rsidR="00542210" w:rsidRPr="00A776E7" w:rsidRDefault="00542210" w:rsidP="00EB079B">
      <w:pPr>
        <w:tabs>
          <w:tab w:val="left" w:pos="2287"/>
        </w:tabs>
        <w:rPr>
          <w:rFonts w:ascii="Times New Roman" w:hAnsi="Times New Roman" w:cs="Times New Roman"/>
        </w:rPr>
      </w:pPr>
    </w:p>
    <w:p w:rsidR="00C80E16" w:rsidRPr="00A776E7" w:rsidRDefault="00C80E16" w:rsidP="00EB079B">
      <w:pPr>
        <w:tabs>
          <w:tab w:val="left" w:pos="2287"/>
        </w:tabs>
        <w:rPr>
          <w:rFonts w:ascii="Times New Roman" w:hAnsi="Times New Roman" w:cs="Times New Roman"/>
        </w:rPr>
      </w:pPr>
      <w:r w:rsidRPr="00A776E7">
        <w:rPr>
          <w:rFonts w:ascii="Times New Roman" w:hAnsi="Times New Roman" w:cs="Times New Roman"/>
        </w:rPr>
        <w:t xml:space="preserve">First of all, a variable </w:t>
      </w:r>
      <w:r w:rsidR="00155F2C">
        <w:rPr>
          <w:rFonts w:ascii="Times New Roman" w:hAnsi="Times New Roman" w:cs="Times New Roman"/>
        </w:rPr>
        <w:t>shouldn’t</w:t>
      </w:r>
      <w:r w:rsidR="00155F2C" w:rsidRPr="00A776E7">
        <w:rPr>
          <w:rFonts w:ascii="Times New Roman" w:hAnsi="Times New Roman" w:cs="Times New Roman"/>
        </w:rPr>
        <w:t xml:space="preserve"> </w:t>
      </w:r>
      <w:r w:rsidRPr="00A776E7">
        <w:rPr>
          <w:rFonts w:ascii="Times New Roman" w:hAnsi="Times New Roman" w:cs="Times New Roman"/>
        </w:rPr>
        <w:t>switch from being a control to being a factor of interest post-hoc.  Second, the effects of these variables are</w:t>
      </w:r>
      <w:r w:rsidR="002F1C96">
        <w:rPr>
          <w:rFonts w:ascii="Times New Roman" w:hAnsi="Times New Roman" w:cs="Times New Roman"/>
        </w:rPr>
        <w:t xml:space="preserve"> inconsistent </w:t>
      </w:r>
      <w:r w:rsidRPr="00A776E7">
        <w:rPr>
          <w:rFonts w:ascii="Times New Roman" w:hAnsi="Times New Roman" w:cs="Times New Roman"/>
        </w:rPr>
        <w:t>across studie</w:t>
      </w:r>
      <w:r w:rsidR="00213741" w:rsidRPr="00A776E7">
        <w:rPr>
          <w:rFonts w:ascii="Times New Roman" w:hAnsi="Times New Roman" w:cs="Times New Roman"/>
        </w:rPr>
        <w:t xml:space="preserve">s.  Overall, however, there appears to be an effect of frequency on valence.  This is unsurprising: both length and frequency are known to affect likeability – that’s why J&amp;C controlled for them.  </w:t>
      </w:r>
      <w:r w:rsidR="00ED55E8">
        <w:rPr>
          <w:rFonts w:ascii="Times New Roman" w:hAnsi="Times New Roman" w:cs="Times New Roman"/>
        </w:rPr>
        <w:t xml:space="preserve">But </w:t>
      </w:r>
      <w:r w:rsidR="00213741" w:rsidRPr="00A776E7">
        <w:rPr>
          <w:rFonts w:ascii="Times New Roman" w:hAnsi="Times New Roman" w:cs="Times New Roman"/>
        </w:rPr>
        <w:t xml:space="preserve">there is no justification for interpreting any effects of length or frequency on word valence as linked to </w:t>
      </w:r>
      <w:r w:rsidR="00213741" w:rsidRPr="005744ED">
        <w:rPr>
          <w:rFonts w:ascii="Times New Roman" w:hAnsi="Times New Roman" w:cs="Times New Roman"/>
          <w:i/>
        </w:rPr>
        <w:t>typing</w:t>
      </w:r>
      <w:r w:rsidR="00213741" w:rsidRPr="00A776E7">
        <w:rPr>
          <w:rFonts w:ascii="Times New Roman" w:hAnsi="Times New Roman" w:cs="Times New Roman"/>
        </w:rPr>
        <w:t xml:space="preserve">.  These effects might have nothing to do with typing; they could be mediated by ease/frequency of </w:t>
      </w:r>
      <w:r w:rsidR="00213741" w:rsidRPr="00A776E7">
        <w:rPr>
          <w:rFonts w:ascii="Times New Roman" w:hAnsi="Times New Roman" w:cs="Times New Roman"/>
          <w:i/>
        </w:rPr>
        <w:t>reading</w:t>
      </w:r>
      <w:r w:rsidR="00213741" w:rsidRPr="00A776E7">
        <w:rPr>
          <w:rFonts w:ascii="Times New Roman" w:hAnsi="Times New Roman" w:cs="Times New Roman"/>
        </w:rPr>
        <w:t xml:space="preserve">, ease/frequency of </w:t>
      </w:r>
      <w:r w:rsidR="00213741" w:rsidRPr="00A776E7">
        <w:rPr>
          <w:rFonts w:ascii="Times New Roman" w:hAnsi="Times New Roman" w:cs="Times New Roman"/>
          <w:i/>
        </w:rPr>
        <w:t>pronouncing</w:t>
      </w:r>
      <w:r w:rsidR="00213741" w:rsidRPr="00A776E7">
        <w:rPr>
          <w:rFonts w:ascii="Times New Roman" w:hAnsi="Times New Roman" w:cs="Times New Roman"/>
        </w:rPr>
        <w:t xml:space="preserve">, etc.  </w:t>
      </w:r>
    </w:p>
    <w:p w:rsidR="00C87F98" w:rsidRPr="00A776E7" w:rsidRDefault="00C87F98" w:rsidP="00EB079B">
      <w:pPr>
        <w:tabs>
          <w:tab w:val="left" w:pos="2287"/>
        </w:tabs>
        <w:rPr>
          <w:rFonts w:ascii="Times New Roman" w:hAnsi="Times New Roman" w:cs="Times New Roman"/>
        </w:rPr>
      </w:pPr>
    </w:p>
    <w:p w:rsidR="00533B68" w:rsidRPr="00A776E7" w:rsidRDefault="00AF7CD6" w:rsidP="00EB079B">
      <w:pPr>
        <w:tabs>
          <w:tab w:val="left" w:pos="2287"/>
        </w:tabs>
        <w:rPr>
          <w:rFonts w:ascii="Times New Roman" w:hAnsi="Times New Roman" w:cs="Times New Roman"/>
          <w:b/>
        </w:rPr>
      </w:pPr>
      <w:r w:rsidRPr="00A776E7">
        <w:rPr>
          <w:rFonts w:ascii="Times New Roman" w:hAnsi="Times New Roman" w:cs="Times New Roman"/>
          <w:b/>
        </w:rPr>
        <w:t>2</w:t>
      </w:r>
      <w:r w:rsidR="00533B68" w:rsidRPr="00A776E7">
        <w:rPr>
          <w:rFonts w:ascii="Times New Roman" w:hAnsi="Times New Roman" w:cs="Times New Roman"/>
          <w:b/>
        </w:rPr>
        <w:t>.  The effect of RSA is reliable but not novel.</w:t>
      </w:r>
    </w:p>
    <w:p w:rsidR="00B31A0C" w:rsidRPr="00A776E7" w:rsidRDefault="00533B68" w:rsidP="00EB079B">
      <w:pPr>
        <w:tabs>
          <w:tab w:val="left" w:pos="2287"/>
        </w:tabs>
        <w:rPr>
          <w:rFonts w:ascii="Times New Roman" w:hAnsi="Times New Roman" w:cs="Times New Roman"/>
        </w:rPr>
      </w:pPr>
      <w:r w:rsidRPr="00A776E7">
        <w:rPr>
          <w:rFonts w:ascii="Times New Roman" w:hAnsi="Times New Roman" w:cs="Times New Roman"/>
        </w:rPr>
        <w:t xml:space="preserve">Overall, there are no reliable effects other than the effect of RSA on Valence: The original QWERTY effect. </w:t>
      </w:r>
      <w:r w:rsidR="0020068B" w:rsidRPr="00A776E7">
        <w:rPr>
          <w:rFonts w:ascii="Times New Roman" w:hAnsi="Times New Roman" w:cs="Times New Roman"/>
        </w:rPr>
        <w:t xml:space="preserve"> All 9 of the</w:t>
      </w:r>
      <w:r w:rsidR="00B40890" w:rsidRPr="00A776E7">
        <w:rPr>
          <w:rFonts w:ascii="Times New Roman" w:hAnsi="Times New Roman" w:cs="Times New Roman"/>
        </w:rPr>
        <w:t xml:space="preserve"> analyses show effects of RSA in the predicted direction, controlling for Word Length and Letter Frequency</w:t>
      </w:r>
      <w:r w:rsidR="00BE2F56" w:rsidRPr="00A776E7">
        <w:rPr>
          <w:rFonts w:ascii="Times New Roman" w:hAnsi="Times New Roman" w:cs="Times New Roman"/>
        </w:rPr>
        <w:t xml:space="preserve"> (and sometimes other variables)</w:t>
      </w:r>
      <w:r w:rsidR="00B40890" w:rsidRPr="00A776E7">
        <w:rPr>
          <w:rFonts w:ascii="Times New Roman" w:hAnsi="Times New Roman" w:cs="Times New Roman"/>
        </w:rPr>
        <w:t xml:space="preserve">.  </w:t>
      </w:r>
      <w:r w:rsidR="00B31A0C" w:rsidRPr="00A776E7">
        <w:rPr>
          <w:rFonts w:ascii="Times New Roman" w:hAnsi="Times New Roman" w:cs="Times New Roman"/>
        </w:rPr>
        <w:t>6 of these effects were significant; 2 were marginally significant</w:t>
      </w:r>
      <w:r w:rsidR="00DD7C35" w:rsidRPr="00A776E7">
        <w:rPr>
          <w:rFonts w:ascii="Times New Roman" w:hAnsi="Times New Roman" w:cs="Times New Roman"/>
        </w:rPr>
        <w:t xml:space="preserve"> as analyzed</w:t>
      </w:r>
      <w:r w:rsidR="00B31A0C" w:rsidRPr="00A776E7">
        <w:rPr>
          <w:rFonts w:ascii="Times New Roman" w:hAnsi="Times New Roman" w:cs="Times New Roman"/>
        </w:rPr>
        <w:t xml:space="preserve"> (in ANEW and the Dodds ‘Social Network’ corpus – however, J&amp;C have already reported that the QWERTY effect in both of these corpora is </w:t>
      </w:r>
      <w:r w:rsidR="00DD7C35" w:rsidRPr="00A776E7">
        <w:rPr>
          <w:rFonts w:ascii="Times New Roman" w:hAnsi="Times New Roman" w:cs="Times New Roman"/>
        </w:rPr>
        <w:t>signific</w:t>
      </w:r>
      <w:r w:rsidR="003A380B" w:rsidRPr="00A776E7">
        <w:rPr>
          <w:rFonts w:ascii="Times New Roman" w:hAnsi="Times New Roman" w:cs="Times New Roman"/>
        </w:rPr>
        <w:t xml:space="preserve">ant when Word Length, Letter Frequency, </w:t>
      </w:r>
      <w:r w:rsidR="003A380B" w:rsidRPr="00A776E7">
        <w:rPr>
          <w:rFonts w:ascii="Times New Roman" w:hAnsi="Times New Roman" w:cs="Times New Roman"/>
          <w:i/>
        </w:rPr>
        <w:t>and their interaction</w:t>
      </w:r>
      <w:r w:rsidR="003A380B" w:rsidRPr="00A776E7">
        <w:rPr>
          <w:rFonts w:ascii="Times New Roman" w:hAnsi="Times New Roman" w:cs="Times New Roman"/>
        </w:rPr>
        <w:t xml:space="preserve"> are controlled – which is how we</w:t>
      </w:r>
      <w:r w:rsidR="00582B77" w:rsidRPr="00A776E7">
        <w:rPr>
          <w:rFonts w:ascii="Times New Roman" w:hAnsi="Times New Roman" w:cs="Times New Roman"/>
        </w:rPr>
        <w:t xml:space="preserve"> decided </w:t>
      </w:r>
      <w:r w:rsidR="00582B77" w:rsidRPr="00A776E7">
        <w:rPr>
          <w:rFonts w:ascii="Times New Roman" w:hAnsi="Times New Roman" w:cs="Times New Roman"/>
          <w:i/>
        </w:rPr>
        <w:t>a priori</w:t>
      </w:r>
      <w:r w:rsidR="003A380B" w:rsidRPr="00A776E7">
        <w:rPr>
          <w:rFonts w:ascii="Times New Roman" w:hAnsi="Times New Roman" w:cs="Times New Roman"/>
        </w:rPr>
        <w:t xml:space="preserve"> </w:t>
      </w:r>
      <w:r w:rsidR="00582B77" w:rsidRPr="00A776E7">
        <w:rPr>
          <w:rFonts w:ascii="Times New Roman" w:hAnsi="Times New Roman" w:cs="Times New Roman"/>
        </w:rPr>
        <w:t>to analyze</w:t>
      </w:r>
      <w:r w:rsidR="003A380B" w:rsidRPr="00A776E7">
        <w:rPr>
          <w:rFonts w:ascii="Times New Roman" w:hAnsi="Times New Roman" w:cs="Times New Roman"/>
        </w:rPr>
        <w:t xml:space="preserve"> our data</w:t>
      </w:r>
      <w:r w:rsidR="00582B77" w:rsidRPr="00A776E7">
        <w:rPr>
          <w:rFonts w:ascii="Times New Roman" w:hAnsi="Times New Roman" w:cs="Times New Roman"/>
        </w:rPr>
        <w:t>)</w:t>
      </w:r>
      <w:r w:rsidR="00691B22" w:rsidRPr="00A776E7">
        <w:rPr>
          <w:rFonts w:ascii="Times New Roman" w:hAnsi="Times New Roman" w:cs="Times New Roman"/>
        </w:rPr>
        <w:t>.</w:t>
      </w:r>
      <w:r w:rsidR="00440716" w:rsidRPr="00A776E7">
        <w:rPr>
          <w:rFonts w:ascii="Times New Roman" w:hAnsi="Times New Roman" w:cs="Times New Roman"/>
        </w:rPr>
        <w:t xml:space="preserve">  One of the effects trended in the predicted direction but </w:t>
      </w:r>
      <w:r w:rsidR="00142DBB" w:rsidRPr="00A776E7">
        <w:rPr>
          <w:rFonts w:ascii="Times New Roman" w:hAnsi="Times New Roman" w:cs="Times New Roman"/>
        </w:rPr>
        <w:t>did not approach significance: this was in the Verb corpus, which was too small to be meaningfully analyzed, and did not show any significant effects</w:t>
      </w:r>
      <w:r w:rsidR="00FC2DD2">
        <w:rPr>
          <w:rFonts w:ascii="Times New Roman" w:hAnsi="Times New Roman" w:cs="Times New Roman"/>
        </w:rPr>
        <w:t xml:space="preserve"> --</w:t>
      </w:r>
      <w:r w:rsidR="00142DBB" w:rsidRPr="00A776E7">
        <w:rPr>
          <w:rFonts w:ascii="Times New Roman" w:hAnsi="Times New Roman" w:cs="Times New Roman"/>
        </w:rPr>
        <w:t xml:space="preserve"> of any variable.</w:t>
      </w:r>
    </w:p>
    <w:p w:rsidR="00440716" w:rsidRPr="00A776E7" w:rsidRDefault="00440716" w:rsidP="00EB079B">
      <w:pPr>
        <w:tabs>
          <w:tab w:val="left" w:pos="2287"/>
        </w:tabs>
        <w:rPr>
          <w:rFonts w:ascii="Times New Roman" w:hAnsi="Times New Roman" w:cs="Times New Roman"/>
        </w:rPr>
      </w:pPr>
    </w:p>
    <w:p w:rsidR="009D0F2A" w:rsidRDefault="00274338" w:rsidP="00EB079B">
      <w:pPr>
        <w:tabs>
          <w:tab w:val="left" w:pos="2287"/>
        </w:tabs>
        <w:rPr>
          <w:rFonts w:ascii="Times New Roman" w:hAnsi="Times New Roman" w:cs="Times New Roman"/>
        </w:rPr>
      </w:pPr>
      <w:r w:rsidRPr="00A776E7">
        <w:rPr>
          <w:rFonts w:ascii="Times New Roman" w:hAnsi="Times New Roman" w:cs="Times New Roman"/>
        </w:rPr>
        <w:t xml:space="preserve">Are these QWERTY effect replications reportable?  Not really – </w:t>
      </w:r>
      <w:r w:rsidR="00F16B0D" w:rsidRPr="00A776E7">
        <w:rPr>
          <w:rFonts w:ascii="Times New Roman" w:hAnsi="Times New Roman" w:cs="Times New Roman"/>
        </w:rPr>
        <w:t>certainly</w:t>
      </w:r>
      <w:r w:rsidRPr="00A776E7">
        <w:rPr>
          <w:rFonts w:ascii="Times New Roman" w:hAnsi="Times New Roman" w:cs="Times New Roman"/>
        </w:rPr>
        <w:t xml:space="preserve"> not in JML.  </w:t>
      </w:r>
      <w:r w:rsidR="00165883" w:rsidRPr="00A776E7">
        <w:rPr>
          <w:rFonts w:ascii="Times New Roman" w:hAnsi="Times New Roman" w:cs="Times New Roman"/>
        </w:rPr>
        <w:t xml:space="preserve">Let’s go through them.  </w:t>
      </w:r>
    </w:p>
    <w:p w:rsidR="009D0F2A" w:rsidRDefault="009D0F2A" w:rsidP="00EB079B">
      <w:pPr>
        <w:tabs>
          <w:tab w:val="left" w:pos="2287"/>
        </w:tabs>
        <w:rPr>
          <w:rFonts w:ascii="Times New Roman" w:hAnsi="Times New Roman" w:cs="Times New Roman"/>
        </w:rPr>
      </w:pPr>
    </w:p>
    <w:p w:rsidR="009D0F2A" w:rsidRDefault="00274338" w:rsidP="009D0F2A">
      <w:pPr>
        <w:pStyle w:val="ListParagraph"/>
        <w:numPr>
          <w:ilvl w:val="0"/>
          <w:numId w:val="4"/>
        </w:numPr>
        <w:tabs>
          <w:tab w:val="left" w:pos="2287"/>
        </w:tabs>
        <w:rPr>
          <w:rFonts w:ascii="Times New Roman" w:hAnsi="Times New Roman" w:cs="Times New Roman"/>
        </w:rPr>
      </w:pPr>
      <w:r w:rsidRPr="009D0F2A">
        <w:rPr>
          <w:rFonts w:ascii="Times New Roman" w:hAnsi="Times New Roman" w:cs="Times New Roman"/>
        </w:rPr>
        <w:t xml:space="preserve">The analyses in ANEW and AFINN cannot be reported: all of the significant (and nonsignificant) effects have already been reported </w:t>
      </w:r>
      <w:r w:rsidR="00F16B0D" w:rsidRPr="009D0F2A">
        <w:rPr>
          <w:rFonts w:ascii="Times New Roman" w:hAnsi="Times New Roman" w:cs="Times New Roman"/>
        </w:rPr>
        <w:t xml:space="preserve">previously </w:t>
      </w:r>
      <w:r w:rsidRPr="009D0F2A">
        <w:rPr>
          <w:rFonts w:ascii="Times New Roman" w:hAnsi="Times New Roman" w:cs="Times New Roman"/>
        </w:rPr>
        <w:t xml:space="preserve">by J&amp;C.  </w:t>
      </w:r>
    </w:p>
    <w:p w:rsidR="009D0F2A" w:rsidRPr="009D0F2A" w:rsidRDefault="009D0F2A" w:rsidP="009D0F2A">
      <w:pPr>
        <w:pStyle w:val="ListParagraph"/>
        <w:tabs>
          <w:tab w:val="left" w:pos="2287"/>
        </w:tabs>
        <w:rPr>
          <w:rFonts w:ascii="Times New Roman" w:hAnsi="Times New Roman" w:cs="Times New Roman"/>
        </w:rPr>
      </w:pPr>
    </w:p>
    <w:p w:rsidR="009D0F2A" w:rsidRDefault="00274338" w:rsidP="009D0F2A">
      <w:pPr>
        <w:pStyle w:val="ListParagraph"/>
        <w:numPr>
          <w:ilvl w:val="0"/>
          <w:numId w:val="4"/>
        </w:numPr>
        <w:tabs>
          <w:tab w:val="left" w:pos="2287"/>
        </w:tabs>
        <w:rPr>
          <w:rFonts w:ascii="Times New Roman" w:hAnsi="Times New Roman" w:cs="Times New Roman"/>
        </w:rPr>
      </w:pPr>
      <w:r w:rsidRPr="009D0F2A">
        <w:rPr>
          <w:rFonts w:ascii="Times New Roman" w:hAnsi="Times New Roman" w:cs="Times New Roman"/>
        </w:rPr>
        <w:t>The Dodds Social Networking corpus only showed a marginal effect of</w:t>
      </w:r>
      <w:r w:rsidR="001A178B" w:rsidRPr="009D0F2A">
        <w:rPr>
          <w:rFonts w:ascii="Times New Roman" w:hAnsi="Times New Roman" w:cs="Times New Roman"/>
        </w:rPr>
        <w:t xml:space="preserve"> RSA as analyzed, and</w:t>
      </w:r>
      <w:r w:rsidRPr="009D0F2A">
        <w:rPr>
          <w:rFonts w:ascii="Times New Roman" w:hAnsi="Times New Roman" w:cs="Times New Roman"/>
        </w:rPr>
        <w:t xml:space="preserve"> </w:t>
      </w:r>
      <w:r w:rsidR="003F3F8A" w:rsidRPr="009D0F2A">
        <w:rPr>
          <w:rFonts w:ascii="Times New Roman" w:hAnsi="Times New Roman" w:cs="Times New Roman"/>
        </w:rPr>
        <w:t>J</w:t>
      </w:r>
      <w:r w:rsidRPr="009D0F2A">
        <w:rPr>
          <w:rFonts w:ascii="Times New Roman" w:hAnsi="Times New Roman" w:cs="Times New Roman"/>
        </w:rPr>
        <w:t>&amp;</w:t>
      </w:r>
      <w:r w:rsidR="003F3F8A" w:rsidRPr="009D0F2A">
        <w:rPr>
          <w:rFonts w:ascii="Times New Roman" w:hAnsi="Times New Roman" w:cs="Times New Roman"/>
        </w:rPr>
        <w:t>C</w:t>
      </w:r>
      <w:r w:rsidRPr="009D0F2A">
        <w:rPr>
          <w:rFonts w:ascii="Times New Roman" w:hAnsi="Times New Roman" w:cs="Times New Roman"/>
        </w:rPr>
        <w:t xml:space="preserve"> have already </w:t>
      </w:r>
      <w:r w:rsidR="00C01920" w:rsidRPr="009D0F2A">
        <w:rPr>
          <w:rFonts w:ascii="Times New Roman" w:hAnsi="Times New Roman" w:cs="Times New Roman"/>
        </w:rPr>
        <w:t xml:space="preserve">done </w:t>
      </w:r>
      <w:r w:rsidR="009E38B2" w:rsidRPr="009D0F2A">
        <w:rPr>
          <w:rFonts w:ascii="Times New Roman" w:hAnsi="Times New Roman" w:cs="Times New Roman"/>
        </w:rPr>
        <w:t xml:space="preserve">an </w:t>
      </w:r>
      <w:r w:rsidR="004D481C" w:rsidRPr="009D0F2A">
        <w:rPr>
          <w:rFonts w:ascii="Times New Roman" w:hAnsi="Times New Roman" w:cs="Times New Roman"/>
        </w:rPr>
        <w:t xml:space="preserve">analysis of this corpus </w:t>
      </w:r>
      <w:r w:rsidRPr="009D0F2A">
        <w:rPr>
          <w:rFonts w:ascii="Times New Roman" w:hAnsi="Times New Roman" w:cs="Times New Roman"/>
        </w:rPr>
        <w:t>showing that the effect of RSA is significant when analyzed like our other corpora</w:t>
      </w:r>
      <w:r w:rsidR="009D0F2A" w:rsidRPr="009D0F2A">
        <w:rPr>
          <w:rFonts w:ascii="Times New Roman" w:hAnsi="Times New Roman" w:cs="Times New Roman"/>
        </w:rPr>
        <w:t>. T</w:t>
      </w:r>
      <w:r w:rsidR="00A13844" w:rsidRPr="009D0F2A">
        <w:rPr>
          <w:rFonts w:ascii="Times New Roman" w:hAnsi="Times New Roman" w:cs="Times New Roman"/>
        </w:rPr>
        <w:t xml:space="preserve">he authors are aware of this analysis, </w:t>
      </w:r>
      <w:r w:rsidR="00033361" w:rsidRPr="009D0F2A">
        <w:rPr>
          <w:rFonts w:ascii="Times New Roman" w:hAnsi="Times New Roman" w:cs="Times New Roman"/>
        </w:rPr>
        <w:t>which I pointed out to them</w:t>
      </w:r>
      <w:r w:rsidR="00A13844" w:rsidRPr="009D0F2A">
        <w:rPr>
          <w:rFonts w:ascii="Times New Roman" w:hAnsi="Times New Roman" w:cs="Times New Roman"/>
        </w:rPr>
        <w:t xml:space="preserve"> in my last review</w:t>
      </w:r>
      <w:r w:rsidR="008E4F34">
        <w:rPr>
          <w:rFonts w:ascii="Times New Roman" w:hAnsi="Times New Roman" w:cs="Times New Roman"/>
        </w:rPr>
        <w:t xml:space="preserve"> (</w:t>
      </w:r>
      <w:r w:rsidR="00D01EF2">
        <w:rPr>
          <w:rFonts w:ascii="Times New Roman" w:hAnsi="Times New Roman" w:cs="Times New Roman"/>
        </w:rPr>
        <w:t xml:space="preserve">and </w:t>
      </w:r>
      <w:r w:rsidR="008E4F34">
        <w:rPr>
          <w:rFonts w:ascii="Times New Roman" w:hAnsi="Times New Roman" w:cs="Times New Roman"/>
        </w:rPr>
        <w:t>they cite</w:t>
      </w:r>
      <w:r w:rsidR="00B349F9">
        <w:rPr>
          <w:rFonts w:ascii="Times New Roman" w:hAnsi="Times New Roman" w:cs="Times New Roman"/>
        </w:rPr>
        <w:t>d</w:t>
      </w:r>
      <w:r w:rsidR="008E4F34">
        <w:rPr>
          <w:rFonts w:ascii="Times New Roman" w:hAnsi="Times New Roman" w:cs="Times New Roman"/>
        </w:rPr>
        <w:t xml:space="preserve"> the source in this paper)</w:t>
      </w:r>
      <w:r w:rsidR="00A13844" w:rsidRPr="009D0F2A">
        <w:rPr>
          <w:rFonts w:ascii="Times New Roman" w:hAnsi="Times New Roman" w:cs="Times New Roman"/>
        </w:rPr>
        <w:t xml:space="preserve">, </w:t>
      </w:r>
      <w:r w:rsidR="003A2119">
        <w:rPr>
          <w:rFonts w:ascii="Times New Roman" w:hAnsi="Times New Roman" w:cs="Times New Roman"/>
        </w:rPr>
        <w:t>yet</w:t>
      </w:r>
      <w:bookmarkStart w:id="2" w:name="_GoBack"/>
      <w:bookmarkEnd w:id="2"/>
      <w:r w:rsidR="00A13844" w:rsidRPr="009D0F2A">
        <w:rPr>
          <w:rFonts w:ascii="Times New Roman" w:hAnsi="Times New Roman" w:cs="Times New Roman"/>
        </w:rPr>
        <w:t xml:space="preserve"> </w:t>
      </w:r>
      <w:r w:rsidR="009560E8" w:rsidRPr="009D0F2A">
        <w:rPr>
          <w:rFonts w:ascii="Times New Roman" w:hAnsi="Times New Roman" w:cs="Times New Roman"/>
        </w:rPr>
        <w:t xml:space="preserve">they </w:t>
      </w:r>
      <w:r w:rsidR="00A13844" w:rsidRPr="009D0F2A">
        <w:rPr>
          <w:rFonts w:ascii="Times New Roman" w:hAnsi="Times New Roman" w:cs="Times New Roman"/>
        </w:rPr>
        <w:t xml:space="preserve">chose to </w:t>
      </w:r>
      <w:r w:rsidR="005F58DF" w:rsidRPr="009D0F2A">
        <w:rPr>
          <w:rFonts w:ascii="Times New Roman" w:hAnsi="Times New Roman" w:cs="Times New Roman"/>
        </w:rPr>
        <w:t>present</w:t>
      </w:r>
      <w:r w:rsidR="005174F7" w:rsidRPr="009D0F2A">
        <w:rPr>
          <w:rFonts w:ascii="Times New Roman" w:hAnsi="Times New Roman" w:cs="Times New Roman"/>
        </w:rPr>
        <w:t xml:space="preserve"> </w:t>
      </w:r>
      <w:r w:rsidR="003432F4" w:rsidRPr="009D0F2A">
        <w:rPr>
          <w:rFonts w:ascii="Times New Roman" w:hAnsi="Times New Roman" w:cs="Times New Roman"/>
        </w:rPr>
        <w:t>their analysis</w:t>
      </w:r>
      <w:r w:rsidR="00B76165" w:rsidRPr="009D0F2A">
        <w:rPr>
          <w:rFonts w:ascii="Times New Roman" w:hAnsi="Times New Roman" w:cs="Times New Roman"/>
        </w:rPr>
        <w:t xml:space="preserve"> of this corpus</w:t>
      </w:r>
      <w:r w:rsidR="002B0F5D" w:rsidRPr="009D0F2A">
        <w:rPr>
          <w:rFonts w:ascii="Times New Roman" w:hAnsi="Times New Roman" w:cs="Times New Roman"/>
        </w:rPr>
        <w:t xml:space="preserve"> </w:t>
      </w:r>
      <w:r w:rsidR="003432F4" w:rsidRPr="009D0F2A">
        <w:rPr>
          <w:rFonts w:ascii="Times New Roman" w:hAnsi="Times New Roman" w:cs="Times New Roman"/>
        </w:rPr>
        <w:t>as</w:t>
      </w:r>
      <w:r w:rsidR="00DE3E8D">
        <w:rPr>
          <w:rFonts w:ascii="Times New Roman" w:hAnsi="Times New Roman" w:cs="Times New Roman"/>
        </w:rPr>
        <w:t xml:space="preserve"> </w:t>
      </w:r>
      <w:r w:rsidR="003432F4" w:rsidRPr="009D0F2A">
        <w:rPr>
          <w:rFonts w:ascii="Times New Roman" w:hAnsi="Times New Roman" w:cs="Times New Roman"/>
        </w:rPr>
        <w:t>novel</w:t>
      </w:r>
      <w:r w:rsidRPr="009D0F2A">
        <w:rPr>
          <w:rFonts w:ascii="Times New Roman" w:hAnsi="Times New Roman" w:cs="Times New Roman"/>
        </w:rPr>
        <w:t xml:space="preserve">.  </w:t>
      </w:r>
    </w:p>
    <w:p w:rsidR="009D0F2A" w:rsidRPr="009D0F2A" w:rsidRDefault="009D0F2A" w:rsidP="009D0F2A">
      <w:pPr>
        <w:tabs>
          <w:tab w:val="left" w:pos="2287"/>
        </w:tabs>
        <w:rPr>
          <w:rFonts w:ascii="Times New Roman" w:hAnsi="Times New Roman" w:cs="Times New Roman"/>
        </w:rPr>
      </w:pPr>
    </w:p>
    <w:p w:rsidR="009D0F2A" w:rsidRDefault="00274338" w:rsidP="009D0F2A">
      <w:pPr>
        <w:pStyle w:val="ListParagraph"/>
        <w:numPr>
          <w:ilvl w:val="0"/>
          <w:numId w:val="4"/>
        </w:numPr>
        <w:tabs>
          <w:tab w:val="left" w:pos="2287"/>
        </w:tabs>
        <w:rPr>
          <w:rFonts w:ascii="Times New Roman" w:hAnsi="Times New Roman" w:cs="Times New Roman"/>
        </w:rPr>
      </w:pPr>
      <w:r w:rsidRPr="009D0F2A">
        <w:rPr>
          <w:rFonts w:ascii="Times New Roman" w:hAnsi="Times New Roman" w:cs="Times New Roman"/>
        </w:rPr>
        <w:t xml:space="preserve">The Verb corpus showed no </w:t>
      </w:r>
      <w:r w:rsidR="00682D1E" w:rsidRPr="009D0F2A">
        <w:rPr>
          <w:rFonts w:ascii="Times New Roman" w:hAnsi="Times New Roman" w:cs="Times New Roman"/>
        </w:rPr>
        <w:t xml:space="preserve">significant </w:t>
      </w:r>
      <w:r w:rsidRPr="009D0F2A">
        <w:rPr>
          <w:rFonts w:ascii="Times New Roman" w:hAnsi="Times New Roman" w:cs="Times New Roman"/>
        </w:rPr>
        <w:t xml:space="preserve">effects.  </w:t>
      </w:r>
    </w:p>
    <w:p w:rsidR="009D0F2A" w:rsidRPr="009D0F2A" w:rsidRDefault="009D0F2A" w:rsidP="009D0F2A">
      <w:pPr>
        <w:tabs>
          <w:tab w:val="left" w:pos="2287"/>
        </w:tabs>
        <w:rPr>
          <w:rFonts w:ascii="Times New Roman" w:hAnsi="Times New Roman" w:cs="Times New Roman"/>
        </w:rPr>
      </w:pPr>
    </w:p>
    <w:p w:rsidR="00EC1BF8" w:rsidRPr="009D0F2A" w:rsidRDefault="00EC1BF8" w:rsidP="00EC1BF8">
      <w:pPr>
        <w:pStyle w:val="ListParagraph"/>
        <w:numPr>
          <w:ilvl w:val="0"/>
          <w:numId w:val="4"/>
        </w:numPr>
        <w:tabs>
          <w:tab w:val="left" w:pos="2287"/>
        </w:tabs>
        <w:rPr>
          <w:rFonts w:ascii="Times New Roman" w:hAnsi="Times New Roman" w:cs="Times New Roman"/>
        </w:rPr>
      </w:pPr>
      <w:r w:rsidRPr="009D0F2A">
        <w:rPr>
          <w:rFonts w:ascii="Times New Roman" w:hAnsi="Times New Roman" w:cs="Times New Roman"/>
        </w:rPr>
        <w:t xml:space="preserve">The combination of the 5 existing corpora is uninterpretable.  </w:t>
      </w:r>
    </w:p>
    <w:p w:rsidR="00EC1BF8" w:rsidRDefault="00EC1BF8" w:rsidP="00EC1BF8">
      <w:pPr>
        <w:pStyle w:val="ListParagraph"/>
        <w:tabs>
          <w:tab w:val="left" w:pos="2287"/>
        </w:tabs>
        <w:rPr>
          <w:rFonts w:ascii="Times New Roman" w:hAnsi="Times New Roman" w:cs="Times New Roman"/>
        </w:rPr>
      </w:pPr>
    </w:p>
    <w:p w:rsidR="000C03F3" w:rsidRDefault="00682D1E" w:rsidP="00EB079B">
      <w:pPr>
        <w:pStyle w:val="ListParagraph"/>
        <w:numPr>
          <w:ilvl w:val="0"/>
          <w:numId w:val="4"/>
        </w:numPr>
        <w:tabs>
          <w:tab w:val="left" w:pos="2287"/>
        </w:tabs>
        <w:rPr>
          <w:rFonts w:ascii="Times New Roman" w:hAnsi="Times New Roman" w:cs="Times New Roman"/>
        </w:rPr>
      </w:pPr>
      <w:r w:rsidRPr="009D0F2A">
        <w:rPr>
          <w:rFonts w:ascii="Times New Roman" w:hAnsi="Times New Roman" w:cs="Times New Roman"/>
        </w:rPr>
        <w:t xml:space="preserve">Expt. 2 </w:t>
      </w:r>
      <w:r w:rsidR="008777CB" w:rsidRPr="009D0F2A">
        <w:rPr>
          <w:rFonts w:ascii="Times New Roman" w:hAnsi="Times New Roman" w:cs="Times New Roman"/>
        </w:rPr>
        <w:t xml:space="preserve">is uninterpretable.  </w:t>
      </w:r>
    </w:p>
    <w:p w:rsidR="000C03F3" w:rsidRPr="000C03F3" w:rsidRDefault="000C03F3" w:rsidP="000C03F3">
      <w:pPr>
        <w:tabs>
          <w:tab w:val="left" w:pos="2287"/>
        </w:tabs>
        <w:rPr>
          <w:rFonts w:ascii="Times New Roman" w:hAnsi="Times New Roman" w:cs="Times New Roman"/>
        </w:rPr>
      </w:pPr>
    </w:p>
    <w:p w:rsidR="00597B7D" w:rsidRDefault="00682D1E" w:rsidP="00EB079B">
      <w:pPr>
        <w:pStyle w:val="ListParagraph"/>
        <w:numPr>
          <w:ilvl w:val="0"/>
          <w:numId w:val="4"/>
        </w:numPr>
        <w:tabs>
          <w:tab w:val="left" w:pos="2287"/>
        </w:tabs>
        <w:rPr>
          <w:rFonts w:ascii="Times New Roman" w:hAnsi="Times New Roman" w:cs="Times New Roman"/>
        </w:rPr>
      </w:pPr>
      <w:r w:rsidRPr="000C26AB">
        <w:rPr>
          <w:rFonts w:ascii="Times New Roman" w:hAnsi="Times New Roman" w:cs="Times New Roman"/>
        </w:rPr>
        <w:t xml:space="preserve">This leaves only one </w:t>
      </w:r>
      <w:r w:rsidR="00B258D7" w:rsidRPr="000C26AB">
        <w:rPr>
          <w:rFonts w:ascii="Times New Roman" w:hAnsi="Times New Roman" w:cs="Times New Roman"/>
        </w:rPr>
        <w:t>corpus</w:t>
      </w:r>
      <w:r w:rsidR="00681D91" w:rsidRPr="000C26AB">
        <w:rPr>
          <w:rFonts w:ascii="Times New Roman" w:hAnsi="Times New Roman" w:cs="Times New Roman"/>
        </w:rPr>
        <w:t xml:space="preserve"> for which there are any potentially reportable results</w:t>
      </w:r>
      <w:r w:rsidR="00B258D7" w:rsidRPr="000C26AB">
        <w:rPr>
          <w:rFonts w:ascii="Times New Roman" w:hAnsi="Times New Roman" w:cs="Times New Roman"/>
        </w:rPr>
        <w:t xml:space="preserve">: the ANEW extension.  </w:t>
      </w:r>
      <w:r w:rsidR="00653560" w:rsidRPr="000C26AB">
        <w:rPr>
          <w:rFonts w:ascii="Times New Roman" w:hAnsi="Times New Roman" w:cs="Times New Roman"/>
        </w:rPr>
        <w:t>Although it’s reassuring to see the original QWERTY effect replicated in a much bigger sample of words, I don’t believe this analysis provides any new insights</w:t>
      </w:r>
      <w:r w:rsidR="0012588A" w:rsidRPr="000C26AB">
        <w:rPr>
          <w:rFonts w:ascii="Times New Roman" w:hAnsi="Times New Roman" w:cs="Times New Roman"/>
        </w:rPr>
        <w:t xml:space="preserve"> that would allow </w:t>
      </w:r>
      <w:r w:rsidR="003F3F8A" w:rsidRPr="000C26AB">
        <w:rPr>
          <w:rFonts w:ascii="Times New Roman" w:hAnsi="Times New Roman" w:cs="Times New Roman"/>
        </w:rPr>
        <w:t>it</w:t>
      </w:r>
      <w:r w:rsidR="0012588A" w:rsidRPr="000C26AB">
        <w:rPr>
          <w:rFonts w:ascii="Times New Roman" w:hAnsi="Times New Roman" w:cs="Times New Roman"/>
        </w:rPr>
        <w:t xml:space="preserve"> to stand alone as a paper</w:t>
      </w:r>
      <w:r w:rsidR="00653560" w:rsidRPr="000C26AB">
        <w:rPr>
          <w:rFonts w:ascii="Times New Roman" w:hAnsi="Times New Roman" w:cs="Times New Roman"/>
        </w:rPr>
        <w:t xml:space="preserve">.  First, it’s worth noting that Expanded ANEW encompasses Original ANEW, so this analysis is not independent of our original </w:t>
      </w:r>
      <w:r w:rsidR="00D50070" w:rsidRPr="000C26AB">
        <w:rPr>
          <w:rFonts w:ascii="Times New Roman" w:hAnsi="Times New Roman" w:cs="Times New Roman"/>
        </w:rPr>
        <w:t xml:space="preserve">English </w:t>
      </w:r>
      <w:r w:rsidR="00653560" w:rsidRPr="000C26AB">
        <w:rPr>
          <w:rFonts w:ascii="Times New Roman" w:hAnsi="Times New Roman" w:cs="Times New Roman"/>
        </w:rPr>
        <w:t xml:space="preserve">ANEW analysis.  Second, the authors might be tempted to try to </w:t>
      </w:r>
      <w:r w:rsidR="00EA7B30" w:rsidRPr="000C26AB">
        <w:rPr>
          <w:rFonts w:ascii="Times New Roman" w:hAnsi="Times New Roman" w:cs="Times New Roman"/>
        </w:rPr>
        <w:t xml:space="preserve">single out this corpus in order to </w:t>
      </w:r>
      <w:r w:rsidR="00653560" w:rsidRPr="000C26AB">
        <w:rPr>
          <w:rFonts w:ascii="Times New Roman" w:hAnsi="Times New Roman" w:cs="Times New Roman"/>
        </w:rPr>
        <w:t>make a claim about a positive effect of Hand Alternation</w:t>
      </w:r>
      <w:r w:rsidR="00EA7B30" w:rsidRPr="000C26AB">
        <w:rPr>
          <w:rFonts w:ascii="Times New Roman" w:hAnsi="Times New Roman" w:cs="Times New Roman"/>
        </w:rPr>
        <w:t xml:space="preserve">.  They did show a </w:t>
      </w:r>
      <w:r w:rsidR="00653560" w:rsidRPr="000C26AB">
        <w:rPr>
          <w:rFonts w:ascii="Times New Roman" w:hAnsi="Times New Roman" w:cs="Times New Roman"/>
        </w:rPr>
        <w:t>significant main effect</w:t>
      </w:r>
      <w:r w:rsidR="00E26F0B" w:rsidRPr="000C26AB">
        <w:rPr>
          <w:rFonts w:ascii="Times New Roman" w:hAnsi="Times New Roman" w:cs="Times New Roman"/>
        </w:rPr>
        <w:t xml:space="preserve"> </w:t>
      </w:r>
      <w:r w:rsidR="007144DB" w:rsidRPr="000C26AB">
        <w:rPr>
          <w:rFonts w:ascii="Times New Roman" w:hAnsi="Times New Roman" w:cs="Times New Roman"/>
        </w:rPr>
        <w:t>of Switch</w:t>
      </w:r>
      <w:r w:rsidR="0008035D" w:rsidRPr="000C26AB">
        <w:rPr>
          <w:rFonts w:ascii="Times New Roman" w:hAnsi="Times New Roman" w:cs="Times New Roman"/>
        </w:rPr>
        <w:t xml:space="preserve"> </w:t>
      </w:r>
      <w:r w:rsidR="00EA7B30" w:rsidRPr="000C26AB">
        <w:rPr>
          <w:rFonts w:ascii="Times New Roman" w:hAnsi="Times New Roman" w:cs="Times New Roman"/>
        </w:rPr>
        <w:t xml:space="preserve">in this corpus, and there’s nothing uninterpretable about this effect, </w:t>
      </w:r>
      <w:r w:rsidR="00653560" w:rsidRPr="000C26AB">
        <w:rPr>
          <w:rFonts w:ascii="Times New Roman" w:hAnsi="Times New Roman" w:cs="Times New Roman"/>
          <w:i/>
        </w:rPr>
        <w:t>per se</w:t>
      </w:r>
      <w:r w:rsidR="00653560" w:rsidRPr="000C26AB">
        <w:rPr>
          <w:rFonts w:ascii="Times New Roman" w:hAnsi="Times New Roman" w:cs="Times New Roman"/>
        </w:rPr>
        <w:t xml:space="preserve">.  However, </w:t>
      </w:r>
      <w:r w:rsidR="009544D0" w:rsidRPr="000C26AB">
        <w:rPr>
          <w:rFonts w:ascii="Times New Roman" w:hAnsi="Times New Roman" w:cs="Times New Roman"/>
        </w:rPr>
        <w:t xml:space="preserve">interpreting this main effect would be a </w:t>
      </w:r>
      <w:r w:rsidR="005D3C8A" w:rsidRPr="000C26AB">
        <w:rPr>
          <w:rFonts w:ascii="Times New Roman" w:hAnsi="Times New Roman" w:cs="Times New Roman"/>
        </w:rPr>
        <w:t>*</w:t>
      </w:r>
      <w:r w:rsidR="009544D0" w:rsidRPr="000C26AB">
        <w:rPr>
          <w:rFonts w:ascii="Times New Roman" w:hAnsi="Times New Roman" w:cs="Times New Roman"/>
        </w:rPr>
        <w:t>very bad idea</w:t>
      </w:r>
      <w:r w:rsidR="005D3C8A" w:rsidRPr="000C26AB">
        <w:rPr>
          <w:rFonts w:ascii="Times New Roman" w:hAnsi="Times New Roman" w:cs="Times New Roman"/>
        </w:rPr>
        <w:t>*</w:t>
      </w:r>
      <w:r w:rsidR="009544D0" w:rsidRPr="000C26AB">
        <w:rPr>
          <w:rFonts w:ascii="Times New Roman" w:hAnsi="Times New Roman" w:cs="Times New Roman"/>
        </w:rPr>
        <w:t xml:space="preserve"> considering everything else w</w:t>
      </w:r>
      <w:r w:rsidR="00922921" w:rsidRPr="000C26AB">
        <w:rPr>
          <w:rFonts w:ascii="Times New Roman" w:hAnsi="Times New Roman" w:cs="Times New Roman"/>
        </w:rPr>
        <w:t>e know.  J&amp;C failed to find the Switch</w:t>
      </w:r>
      <w:r w:rsidR="009544D0" w:rsidRPr="000C26AB">
        <w:rPr>
          <w:rFonts w:ascii="Times New Roman" w:hAnsi="Times New Roman" w:cs="Times New Roman"/>
        </w:rPr>
        <w:t xml:space="preserve"> effect 5 times.  The pre</w:t>
      </w:r>
      <w:r w:rsidR="00801183" w:rsidRPr="000C26AB">
        <w:rPr>
          <w:rFonts w:ascii="Times New Roman" w:hAnsi="Times New Roman" w:cs="Times New Roman"/>
        </w:rPr>
        <w:t>sent authors failed to find the Switch</w:t>
      </w:r>
      <w:r w:rsidR="009544D0" w:rsidRPr="000C26AB">
        <w:rPr>
          <w:rFonts w:ascii="Times New Roman" w:hAnsi="Times New Roman" w:cs="Times New Roman"/>
        </w:rPr>
        <w:t xml:space="preserve"> effect 6 times.  </w:t>
      </w:r>
      <w:r w:rsidR="00194459" w:rsidRPr="000C26AB">
        <w:rPr>
          <w:rFonts w:ascii="Times New Roman" w:hAnsi="Times New Roman" w:cs="Times New Roman"/>
        </w:rPr>
        <w:t>The fact that this</w:t>
      </w:r>
      <w:r w:rsidR="004458F1" w:rsidRPr="000C26AB">
        <w:rPr>
          <w:rFonts w:ascii="Times New Roman" w:hAnsi="Times New Roman" w:cs="Times New Roman"/>
        </w:rPr>
        <w:t xml:space="preserve"> effect appeared in the Expanded ANEW corpus does not erase the fact that it’s been searched for and not found over</w:t>
      </w:r>
      <w:r w:rsidR="00722B66" w:rsidRPr="000C26AB">
        <w:rPr>
          <w:rFonts w:ascii="Times New Roman" w:hAnsi="Times New Roman" w:cs="Times New Roman"/>
        </w:rPr>
        <w:t xml:space="preserve"> and over,</w:t>
      </w:r>
      <w:r w:rsidR="004458F1" w:rsidRPr="000C26AB">
        <w:rPr>
          <w:rFonts w:ascii="Times New Roman" w:hAnsi="Times New Roman" w:cs="Times New Roman"/>
        </w:rPr>
        <w:t xml:space="preserve"> in this paper and</w:t>
      </w:r>
      <w:r w:rsidR="007C026D" w:rsidRPr="000C26AB">
        <w:rPr>
          <w:rFonts w:ascii="Times New Roman" w:hAnsi="Times New Roman" w:cs="Times New Roman"/>
        </w:rPr>
        <w:t xml:space="preserve"> in</w:t>
      </w:r>
      <w:r w:rsidR="004458F1" w:rsidRPr="000C26AB">
        <w:rPr>
          <w:rFonts w:ascii="Times New Roman" w:hAnsi="Times New Roman" w:cs="Times New Roman"/>
        </w:rPr>
        <w:t xml:space="preserve"> J&amp;C’s.  The final straw: The slope of the </w:t>
      </w:r>
      <w:r w:rsidR="00E27CBE" w:rsidRPr="000C26AB">
        <w:rPr>
          <w:rFonts w:ascii="Times New Roman" w:hAnsi="Times New Roman" w:cs="Times New Roman"/>
        </w:rPr>
        <w:t xml:space="preserve">main </w:t>
      </w:r>
      <w:r w:rsidR="004458F1" w:rsidRPr="000C26AB">
        <w:rPr>
          <w:rFonts w:ascii="Times New Roman" w:hAnsi="Times New Roman" w:cs="Times New Roman"/>
        </w:rPr>
        <w:t xml:space="preserve">effect of Switch is positive in Expanded ANEW, but it’s </w:t>
      </w:r>
      <w:r w:rsidR="004458F1" w:rsidRPr="000C26AB">
        <w:rPr>
          <w:rFonts w:ascii="Times New Roman" w:hAnsi="Times New Roman" w:cs="Times New Roman"/>
          <w:i/>
        </w:rPr>
        <w:t xml:space="preserve">negative </w:t>
      </w:r>
      <w:r w:rsidR="004458F1" w:rsidRPr="000C26AB">
        <w:rPr>
          <w:rFonts w:ascii="Times New Roman" w:hAnsi="Times New Roman" w:cs="Times New Roman"/>
        </w:rPr>
        <w:t xml:space="preserve">in original ANEW. </w:t>
      </w:r>
    </w:p>
    <w:p w:rsidR="000C26AB" w:rsidRPr="000C26AB" w:rsidRDefault="000C26AB" w:rsidP="000C26AB">
      <w:pPr>
        <w:pStyle w:val="ListParagraph"/>
        <w:tabs>
          <w:tab w:val="left" w:pos="2287"/>
        </w:tabs>
        <w:rPr>
          <w:rFonts w:ascii="Times New Roman" w:hAnsi="Times New Roman" w:cs="Times New Roman"/>
        </w:rPr>
      </w:pPr>
    </w:p>
    <w:p w:rsidR="002E0E01" w:rsidRPr="00A776E7" w:rsidRDefault="002E0E01" w:rsidP="002E0E01">
      <w:pPr>
        <w:rPr>
          <w:rFonts w:ascii="Times New Roman" w:hAnsi="Times New Roman" w:cs="Times New Roman"/>
          <w:b/>
          <w:u w:val="single"/>
        </w:rPr>
      </w:pPr>
      <w:r w:rsidRPr="00A776E7">
        <w:rPr>
          <w:rFonts w:ascii="Times New Roman" w:hAnsi="Times New Roman" w:cs="Times New Roman"/>
          <w:b/>
          <w:u w:val="single"/>
        </w:rPr>
        <w:t>Concerns about the theoretical issues</w:t>
      </w:r>
    </w:p>
    <w:p w:rsidR="006F1B3A" w:rsidRPr="00A776E7" w:rsidRDefault="006F1B3A" w:rsidP="00EB079B">
      <w:pPr>
        <w:tabs>
          <w:tab w:val="left" w:pos="2287"/>
        </w:tabs>
        <w:rPr>
          <w:rFonts w:ascii="Times New Roman" w:hAnsi="Times New Roman" w:cs="Times New Roman"/>
        </w:rPr>
      </w:pPr>
    </w:p>
    <w:p w:rsidR="00EA5EDB" w:rsidRPr="00A776E7" w:rsidRDefault="00EA5EDB" w:rsidP="00EB079B">
      <w:pPr>
        <w:tabs>
          <w:tab w:val="left" w:pos="2287"/>
        </w:tabs>
        <w:rPr>
          <w:rFonts w:ascii="Times New Roman" w:hAnsi="Times New Roman" w:cs="Times New Roman"/>
        </w:rPr>
      </w:pPr>
      <w:r w:rsidRPr="00A776E7">
        <w:rPr>
          <w:rFonts w:ascii="Times New Roman" w:hAnsi="Times New Roman" w:cs="Times New Roman"/>
        </w:rPr>
        <w:t xml:space="preserve">Three </w:t>
      </w:r>
      <w:r w:rsidR="00D51034" w:rsidRPr="00A776E7">
        <w:rPr>
          <w:rFonts w:ascii="Times New Roman" w:hAnsi="Times New Roman" w:cs="Times New Roman"/>
        </w:rPr>
        <w:t>overlapping</w:t>
      </w:r>
      <w:r w:rsidR="00A5636E" w:rsidRPr="00A776E7">
        <w:rPr>
          <w:rFonts w:ascii="Times New Roman" w:hAnsi="Times New Roman" w:cs="Times New Roman"/>
        </w:rPr>
        <w:t xml:space="preserve"> concerns, which I’ll mention in the hope that the authors are still interested in giving</w:t>
      </w:r>
      <w:r w:rsidR="00CB3CA0" w:rsidRPr="00A776E7">
        <w:rPr>
          <w:rFonts w:ascii="Times New Roman" w:hAnsi="Times New Roman" w:cs="Times New Roman"/>
        </w:rPr>
        <w:t xml:space="preserve"> some thought to</w:t>
      </w:r>
      <w:r w:rsidR="00A5636E" w:rsidRPr="00A776E7">
        <w:rPr>
          <w:rFonts w:ascii="Times New Roman" w:hAnsi="Times New Roman" w:cs="Times New Roman"/>
        </w:rPr>
        <w:t xml:space="preserve"> the QWERTY effect</w:t>
      </w:r>
      <w:r w:rsidR="00EA050A" w:rsidRPr="00A776E7">
        <w:rPr>
          <w:rFonts w:ascii="Times New Roman" w:hAnsi="Times New Roman" w:cs="Times New Roman"/>
        </w:rPr>
        <w:t>,</w:t>
      </w:r>
      <w:r w:rsidR="00A5636E" w:rsidRPr="00A776E7">
        <w:rPr>
          <w:rFonts w:ascii="Times New Roman" w:hAnsi="Times New Roman" w:cs="Times New Roman"/>
        </w:rPr>
        <w:t xml:space="preserve"> despite this discouraging feedback about these two </w:t>
      </w:r>
      <w:r w:rsidR="00225F79">
        <w:rPr>
          <w:rFonts w:ascii="Times New Roman" w:hAnsi="Times New Roman" w:cs="Times New Roman"/>
        </w:rPr>
        <w:t xml:space="preserve">(sets of) </w:t>
      </w:r>
      <w:r w:rsidR="00A5636E" w:rsidRPr="00A776E7">
        <w:rPr>
          <w:rFonts w:ascii="Times New Roman" w:hAnsi="Times New Roman" w:cs="Times New Roman"/>
        </w:rPr>
        <w:t xml:space="preserve">experiments. </w:t>
      </w:r>
    </w:p>
    <w:p w:rsidR="00EA5EDB" w:rsidRPr="00A776E7" w:rsidRDefault="00EA5EDB" w:rsidP="00EB079B">
      <w:pPr>
        <w:tabs>
          <w:tab w:val="left" w:pos="2287"/>
        </w:tabs>
        <w:rPr>
          <w:rFonts w:ascii="Times New Roman" w:hAnsi="Times New Roman" w:cs="Times New Roman"/>
        </w:rPr>
      </w:pPr>
    </w:p>
    <w:p w:rsidR="006F1B3A" w:rsidRPr="00A776E7" w:rsidRDefault="006F1B3A" w:rsidP="00EB079B">
      <w:pPr>
        <w:tabs>
          <w:tab w:val="left" w:pos="2287"/>
        </w:tabs>
        <w:rPr>
          <w:rFonts w:ascii="Times New Roman" w:hAnsi="Times New Roman" w:cs="Times New Roman"/>
          <w:b/>
        </w:rPr>
      </w:pPr>
      <w:r w:rsidRPr="00A776E7">
        <w:rPr>
          <w:rFonts w:ascii="Times New Roman" w:hAnsi="Times New Roman" w:cs="Times New Roman"/>
          <w:b/>
        </w:rPr>
        <w:t>1</w:t>
      </w:r>
      <w:r w:rsidR="00EA5EDB" w:rsidRPr="00A776E7">
        <w:rPr>
          <w:rFonts w:ascii="Times New Roman" w:hAnsi="Times New Roman" w:cs="Times New Roman"/>
          <w:b/>
        </w:rPr>
        <w:t>a</w:t>
      </w:r>
      <w:r w:rsidRPr="00A776E7">
        <w:rPr>
          <w:rFonts w:ascii="Times New Roman" w:hAnsi="Times New Roman" w:cs="Times New Roman"/>
          <w:b/>
        </w:rPr>
        <w:t xml:space="preserve">.  Did J&amp;C fail to see the possibility of “embodied” influences on word meaning?  </w:t>
      </w:r>
    </w:p>
    <w:p w:rsidR="001F17A6" w:rsidRPr="00A776E7" w:rsidRDefault="002E0E01" w:rsidP="00EB079B">
      <w:pPr>
        <w:tabs>
          <w:tab w:val="left" w:pos="2287"/>
        </w:tabs>
        <w:rPr>
          <w:rFonts w:ascii="Times New Roman" w:hAnsi="Times New Roman" w:cs="Times New Roman"/>
        </w:rPr>
      </w:pPr>
      <w:r w:rsidRPr="00A776E7">
        <w:rPr>
          <w:rFonts w:ascii="Times New Roman" w:hAnsi="Times New Roman" w:cs="Times New Roman"/>
        </w:rPr>
        <w:t xml:space="preserve">As I </w:t>
      </w:r>
      <w:r w:rsidR="001C4CCE" w:rsidRPr="00A776E7">
        <w:rPr>
          <w:rFonts w:ascii="Times New Roman" w:hAnsi="Times New Roman" w:cs="Times New Roman"/>
        </w:rPr>
        <w:t>mentioned</w:t>
      </w:r>
      <w:r w:rsidRPr="00A776E7">
        <w:rPr>
          <w:rFonts w:ascii="Times New Roman" w:hAnsi="Times New Roman" w:cs="Times New Roman"/>
        </w:rPr>
        <w:t xml:space="preserve"> in my last review, I find the rhetoric in this paper puzzling.  The suggestion (toned down from the last version) is that somehow J&amp;C have failed </w:t>
      </w:r>
      <w:r w:rsidR="00E33D7B" w:rsidRPr="00A776E7">
        <w:rPr>
          <w:rFonts w:ascii="Times New Roman" w:hAnsi="Times New Roman" w:cs="Times New Roman"/>
        </w:rPr>
        <w:t>to consider the possibility of embodied</w:t>
      </w:r>
      <w:r w:rsidRPr="00A776E7">
        <w:rPr>
          <w:rFonts w:ascii="Times New Roman" w:hAnsi="Times New Roman" w:cs="Times New Roman"/>
        </w:rPr>
        <w:t xml:space="preserve"> influences of the typing process on word valence (i.e., the effect of variables that increase typing fluency</w:t>
      </w:r>
      <w:r w:rsidR="006F1B3A" w:rsidRPr="00A776E7">
        <w:rPr>
          <w:rFonts w:ascii="Times New Roman" w:hAnsi="Times New Roman" w:cs="Times New Roman"/>
        </w:rPr>
        <w:t xml:space="preserve"> on valence ratings</w:t>
      </w:r>
      <w:r w:rsidRPr="00A776E7">
        <w:rPr>
          <w:rFonts w:ascii="Times New Roman" w:hAnsi="Times New Roman" w:cs="Times New Roman"/>
        </w:rPr>
        <w:t xml:space="preserve">).  Actually, we considered </w:t>
      </w:r>
      <w:r w:rsidR="008734A5" w:rsidRPr="00A776E7">
        <w:rPr>
          <w:rFonts w:ascii="Times New Roman" w:hAnsi="Times New Roman" w:cs="Times New Roman"/>
        </w:rPr>
        <w:t>5</w:t>
      </w:r>
      <w:r w:rsidRPr="00A776E7">
        <w:rPr>
          <w:rFonts w:ascii="Times New Roman" w:hAnsi="Times New Roman" w:cs="Times New Roman"/>
        </w:rPr>
        <w:t xml:space="preserve"> different potential sources of typing fluency in our paper</w:t>
      </w:r>
      <w:r w:rsidR="00DD3529" w:rsidRPr="00A776E7">
        <w:rPr>
          <w:rFonts w:ascii="Times New Roman" w:hAnsi="Times New Roman" w:cs="Times New Roman"/>
        </w:rPr>
        <w:t>: T</w:t>
      </w:r>
      <w:r w:rsidRPr="00A776E7">
        <w:rPr>
          <w:rFonts w:ascii="Times New Roman" w:hAnsi="Times New Roman" w:cs="Times New Roman"/>
        </w:rPr>
        <w:t xml:space="preserve">he whole paper was about testing whether typing fluency influences word meanings, and taking the first steps in understanding HOW this </w:t>
      </w:r>
      <w:r w:rsidR="00FB2A74" w:rsidRPr="00A776E7">
        <w:rPr>
          <w:rFonts w:ascii="Times New Roman" w:hAnsi="Times New Roman" w:cs="Times New Roman"/>
        </w:rPr>
        <w:t>might</w:t>
      </w:r>
      <w:r w:rsidRPr="00A776E7">
        <w:rPr>
          <w:rFonts w:ascii="Times New Roman" w:hAnsi="Times New Roman" w:cs="Times New Roman"/>
        </w:rPr>
        <w:t xml:space="preserve"> work.  </w:t>
      </w:r>
    </w:p>
    <w:p w:rsidR="001F17A6" w:rsidRPr="00A776E7" w:rsidRDefault="001F17A6" w:rsidP="00EB079B">
      <w:pPr>
        <w:tabs>
          <w:tab w:val="left" w:pos="2287"/>
        </w:tabs>
        <w:rPr>
          <w:rFonts w:ascii="Times New Roman" w:hAnsi="Times New Roman" w:cs="Times New Roman"/>
        </w:rPr>
      </w:pPr>
    </w:p>
    <w:p w:rsidR="002E0E01" w:rsidRPr="00A776E7" w:rsidRDefault="008734A5" w:rsidP="00EB079B">
      <w:pPr>
        <w:tabs>
          <w:tab w:val="left" w:pos="2287"/>
        </w:tabs>
        <w:rPr>
          <w:rFonts w:ascii="Times New Roman" w:hAnsi="Times New Roman" w:cs="Times New Roman"/>
        </w:rPr>
      </w:pPr>
      <w:r w:rsidRPr="00A776E7">
        <w:rPr>
          <w:rFonts w:ascii="Times New Roman" w:hAnsi="Times New Roman" w:cs="Times New Roman"/>
        </w:rPr>
        <w:t xml:space="preserve">We considered all of the potential sources of typing fluency mentioned by these authors </w:t>
      </w:r>
      <w:r w:rsidRPr="00A776E7">
        <w:rPr>
          <w:rFonts w:ascii="Times New Roman" w:hAnsi="Times New Roman" w:cs="Times New Roman"/>
          <w:i/>
        </w:rPr>
        <w:t>and more</w:t>
      </w:r>
      <w:r w:rsidRPr="00A776E7">
        <w:rPr>
          <w:rFonts w:ascii="Times New Roman" w:hAnsi="Times New Roman" w:cs="Times New Roman"/>
        </w:rPr>
        <w:t>!  The authors mention</w:t>
      </w:r>
      <w:r w:rsidR="00DF2EE1" w:rsidRPr="00A776E7">
        <w:rPr>
          <w:rFonts w:ascii="Times New Roman" w:hAnsi="Times New Roman" w:cs="Times New Roman"/>
        </w:rPr>
        <w:t xml:space="preserve"> potential effects of</w:t>
      </w:r>
      <w:r w:rsidRPr="00A776E7">
        <w:rPr>
          <w:rFonts w:ascii="Times New Roman" w:hAnsi="Times New Roman" w:cs="Times New Roman"/>
        </w:rPr>
        <w:t xml:space="preserve"> </w:t>
      </w:r>
      <w:r w:rsidR="00FB33FB">
        <w:rPr>
          <w:rFonts w:ascii="Times New Roman" w:hAnsi="Times New Roman" w:cs="Times New Roman"/>
        </w:rPr>
        <w:t>(</w:t>
      </w:r>
      <w:r w:rsidR="004644C1">
        <w:rPr>
          <w:rFonts w:ascii="Times New Roman" w:hAnsi="Times New Roman" w:cs="Times New Roman"/>
        </w:rPr>
        <w:t>i.</w:t>
      </w:r>
      <w:r w:rsidR="00FB33FB">
        <w:rPr>
          <w:rFonts w:ascii="Times New Roman" w:hAnsi="Times New Roman" w:cs="Times New Roman"/>
        </w:rPr>
        <w:t>)</w:t>
      </w:r>
      <w:r w:rsidR="004644C1">
        <w:rPr>
          <w:rFonts w:ascii="Times New Roman" w:hAnsi="Times New Roman" w:cs="Times New Roman"/>
        </w:rPr>
        <w:t xml:space="preserve"> </w:t>
      </w:r>
      <w:r w:rsidRPr="00A776E7">
        <w:rPr>
          <w:rFonts w:ascii="Times New Roman" w:hAnsi="Times New Roman" w:cs="Times New Roman"/>
        </w:rPr>
        <w:t xml:space="preserve">hand dominance, </w:t>
      </w:r>
      <w:r w:rsidR="00FB33FB">
        <w:rPr>
          <w:rFonts w:ascii="Times New Roman" w:hAnsi="Times New Roman" w:cs="Times New Roman"/>
        </w:rPr>
        <w:t>(</w:t>
      </w:r>
      <w:r w:rsidR="004644C1">
        <w:rPr>
          <w:rFonts w:ascii="Times New Roman" w:hAnsi="Times New Roman" w:cs="Times New Roman"/>
        </w:rPr>
        <w:t>ii.</w:t>
      </w:r>
      <w:r w:rsidR="00FB33FB">
        <w:rPr>
          <w:rFonts w:ascii="Times New Roman" w:hAnsi="Times New Roman" w:cs="Times New Roman"/>
        </w:rPr>
        <w:t>)</w:t>
      </w:r>
      <w:r w:rsidR="004644C1">
        <w:rPr>
          <w:rFonts w:ascii="Times New Roman" w:hAnsi="Times New Roman" w:cs="Times New Roman"/>
        </w:rPr>
        <w:t xml:space="preserve"> </w:t>
      </w:r>
      <w:r w:rsidRPr="00A776E7">
        <w:rPr>
          <w:rFonts w:ascii="Times New Roman" w:hAnsi="Times New Roman" w:cs="Times New Roman"/>
        </w:rPr>
        <w:t xml:space="preserve">hand alternations, and </w:t>
      </w:r>
      <w:r w:rsidR="00FB33FB">
        <w:rPr>
          <w:rFonts w:ascii="Times New Roman" w:hAnsi="Times New Roman" w:cs="Times New Roman"/>
        </w:rPr>
        <w:t>(</w:t>
      </w:r>
      <w:r w:rsidR="004644C1">
        <w:rPr>
          <w:rFonts w:ascii="Times New Roman" w:hAnsi="Times New Roman" w:cs="Times New Roman"/>
        </w:rPr>
        <w:t>iii.</w:t>
      </w:r>
      <w:r w:rsidR="00FB33FB">
        <w:rPr>
          <w:rFonts w:ascii="Times New Roman" w:hAnsi="Times New Roman" w:cs="Times New Roman"/>
        </w:rPr>
        <w:t>)</w:t>
      </w:r>
      <w:r w:rsidR="004644C1">
        <w:rPr>
          <w:rFonts w:ascii="Times New Roman" w:hAnsi="Times New Roman" w:cs="Times New Roman"/>
        </w:rPr>
        <w:t xml:space="preserve"> </w:t>
      </w:r>
      <w:r w:rsidRPr="00A776E7">
        <w:rPr>
          <w:rFonts w:ascii="Times New Roman" w:hAnsi="Times New Roman" w:cs="Times New Roman"/>
        </w:rPr>
        <w:t xml:space="preserve">typing expertise, all of which we discussed </w:t>
      </w:r>
      <w:r w:rsidR="001318C5">
        <w:rPr>
          <w:rFonts w:ascii="Times New Roman" w:hAnsi="Times New Roman" w:cs="Times New Roman"/>
        </w:rPr>
        <w:t xml:space="preserve">in J&amp;C 2012 </w:t>
      </w:r>
      <w:r w:rsidRPr="00A776E7">
        <w:rPr>
          <w:rFonts w:ascii="Times New Roman" w:hAnsi="Times New Roman" w:cs="Times New Roman"/>
        </w:rPr>
        <w:t>–</w:t>
      </w:r>
      <w:r w:rsidR="00DF2EE1" w:rsidRPr="00A776E7">
        <w:rPr>
          <w:rFonts w:ascii="Times New Roman" w:hAnsi="Times New Roman" w:cs="Times New Roman"/>
        </w:rPr>
        <w:t xml:space="preserve"> and in addition we discussed potential effects of </w:t>
      </w:r>
      <w:r w:rsidR="00E86988">
        <w:rPr>
          <w:rFonts w:ascii="Times New Roman" w:hAnsi="Times New Roman" w:cs="Times New Roman"/>
        </w:rPr>
        <w:t>(</w:t>
      </w:r>
      <w:r w:rsidR="00FB33FB">
        <w:rPr>
          <w:rFonts w:ascii="Times New Roman" w:hAnsi="Times New Roman" w:cs="Times New Roman"/>
        </w:rPr>
        <w:t>iv.</w:t>
      </w:r>
      <w:r w:rsidR="00E86988">
        <w:rPr>
          <w:rFonts w:ascii="Times New Roman" w:hAnsi="Times New Roman" w:cs="Times New Roman"/>
        </w:rPr>
        <w:t>)</w:t>
      </w:r>
      <w:r w:rsidR="00FB33FB">
        <w:rPr>
          <w:rFonts w:ascii="Times New Roman" w:hAnsi="Times New Roman" w:cs="Times New Roman"/>
        </w:rPr>
        <w:t xml:space="preserve"> </w:t>
      </w:r>
      <w:r w:rsidR="00DF2EE1" w:rsidRPr="00A776E7">
        <w:rPr>
          <w:rFonts w:ascii="Times New Roman" w:hAnsi="Times New Roman" w:cs="Times New Roman"/>
        </w:rPr>
        <w:t xml:space="preserve">finger </w:t>
      </w:r>
      <w:r w:rsidR="003F3F8A">
        <w:rPr>
          <w:rFonts w:ascii="Times New Roman" w:hAnsi="Times New Roman" w:cs="Times New Roman"/>
        </w:rPr>
        <w:t>repeti</w:t>
      </w:r>
      <w:r w:rsidR="00DF2EE1" w:rsidRPr="00A776E7">
        <w:rPr>
          <w:rFonts w:ascii="Times New Roman" w:hAnsi="Times New Roman" w:cs="Times New Roman"/>
        </w:rPr>
        <w:t xml:space="preserve">tion and of </w:t>
      </w:r>
      <w:r w:rsidR="00E86988">
        <w:rPr>
          <w:rFonts w:ascii="Times New Roman" w:hAnsi="Times New Roman" w:cs="Times New Roman"/>
        </w:rPr>
        <w:t xml:space="preserve">(v.) </w:t>
      </w:r>
      <w:r w:rsidR="00DF2EE1" w:rsidRPr="00A776E7">
        <w:rPr>
          <w:rFonts w:ascii="Times New Roman" w:hAnsi="Times New Roman" w:cs="Times New Roman"/>
        </w:rPr>
        <w:t xml:space="preserve">asymmetries built into the keyboard, </w:t>
      </w:r>
      <w:r w:rsidR="00DF2EE1" w:rsidRPr="00E86988">
        <w:rPr>
          <w:rFonts w:ascii="Times New Roman" w:hAnsi="Times New Roman" w:cs="Times New Roman"/>
          <w:i/>
        </w:rPr>
        <w:t>per se</w:t>
      </w:r>
      <w:r w:rsidR="00DF2EE1" w:rsidRPr="00A776E7">
        <w:rPr>
          <w:rFonts w:ascii="Times New Roman" w:hAnsi="Times New Roman" w:cs="Times New Roman"/>
        </w:rPr>
        <w:t xml:space="preserve">.  </w:t>
      </w:r>
      <w:r w:rsidR="000923F0" w:rsidRPr="00A776E7">
        <w:rPr>
          <w:rFonts w:ascii="Times New Roman" w:hAnsi="Times New Roman" w:cs="Times New Roman"/>
        </w:rPr>
        <w:t xml:space="preserve">In the end, we concluded that the </w:t>
      </w:r>
      <w:r w:rsidR="004F0889" w:rsidRPr="00A776E7">
        <w:rPr>
          <w:rFonts w:ascii="Times New Roman" w:hAnsi="Times New Roman" w:cs="Times New Roman"/>
        </w:rPr>
        <w:t xml:space="preserve">initial </w:t>
      </w:r>
      <w:r w:rsidR="000923F0" w:rsidRPr="00A776E7">
        <w:rPr>
          <w:rFonts w:ascii="Times New Roman" w:hAnsi="Times New Roman" w:cs="Times New Roman"/>
        </w:rPr>
        <w:t xml:space="preserve">data supported the Keyboard Asymmetry account most strongly, but that the Hand Dominance account had not been ruled out.  </w:t>
      </w:r>
    </w:p>
    <w:p w:rsidR="000923F0" w:rsidRPr="00A776E7" w:rsidRDefault="000923F0" w:rsidP="00EB079B">
      <w:pPr>
        <w:tabs>
          <w:tab w:val="left" w:pos="2287"/>
        </w:tabs>
        <w:rPr>
          <w:rFonts w:ascii="Times New Roman" w:hAnsi="Times New Roman" w:cs="Times New Roman"/>
        </w:rPr>
      </w:pPr>
    </w:p>
    <w:p w:rsidR="00643790" w:rsidRPr="00A776E7" w:rsidRDefault="008E58DB" w:rsidP="00EB079B">
      <w:pPr>
        <w:tabs>
          <w:tab w:val="left" w:pos="2287"/>
        </w:tabs>
        <w:rPr>
          <w:rFonts w:ascii="Times New Roman" w:hAnsi="Times New Roman" w:cs="Times New Roman"/>
          <w:b/>
        </w:rPr>
      </w:pPr>
      <w:r w:rsidRPr="00A776E7">
        <w:rPr>
          <w:rFonts w:ascii="Times New Roman" w:hAnsi="Times New Roman" w:cs="Times New Roman"/>
          <w:b/>
        </w:rPr>
        <w:t>1b</w:t>
      </w:r>
      <w:r w:rsidR="00643790" w:rsidRPr="00A776E7">
        <w:rPr>
          <w:rFonts w:ascii="Times New Roman" w:hAnsi="Times New Roman" w:cs="Times New Roman"/>
          <w:b/>
        </w:rPr>
        <w:t>.  “Not just the right hand”</w:t>
      </w:r>
    </w:p>
    <w:p w:rsidR="000923F0" w:rsidRPr="00A776E7" w:rsidRDefault="006F1B3A" w:rsidP="00EB079B">
      <w:pPr>
        <w:tabs>
          <w:tab w:val="left" w:pos="2287"/>
        </w:tabs>
        <w:rPr>
          <w:rFonts w:ascii="Times New Roman" w:hAnsi="Times New Roman" w:cs="Times New Roman"/>
        </w:rPr>
      </w:pPr>
      <w:r w:rsidRPr="00A776E7">
        <w:rPr>
          <w:rFonts w:ascii="Times New Roman" w:hAnsi="Times New Roman" w:cs="Times New Roman"/>
        </w:rPr>
        <w:t xml:space="preserve">This </w:t>
      </w:r>
      <w:r w:rsidR="000923F0" w:rsidRPr="00A776E7">
        <w:rPr>
          <w:rFonts w:ascii="Times New Roman" w:hAnsi="Times New Roman" w:cs="Times New Roman"/>
        </w:rPr>
        <w:t xml:space="preserve">paper’s </w:t>
      </w:r>
      <w:r w:rsidRPr="00A776E7">
        <w:rPr>
          <w:rFonts w:ascii="Times New Roman" w:hAnsi="Times New Roman" w:cs="Times New Roman"/>
        </w:rPr>
        <w:t xml:space="preserve">title (and rhetoric throughout) reflects a misunderstanding of </w:t>
      </w:r>
      <w:r w:rsidR="00993234" w:rsidRPr="00A776E7">
        <w:rPr>
          <w:rFonts w:ascii="Times New Roman" w:hAnsi="Times New Roman" w:cs="Times New Roman"/>
        </w:rPr>
        <w:t>our</w:t>
      </w:r>
      <w:r w:rsidRPr="00A776E7">
        <w:rPr>
          <w:rFonts w:ascii="Times New Roman" w:hAnsi="Times New Roman" w:cs="Times New Roman"/>
        </w:rPr>
        <w:t xml:space="preserve"> claim about what g</w:t>
      </w:r>
      <w:r w:rsidR="008B4C20">
        <w:rPr>
          <w:rFonts w:ascii="Times New Roman" w:hAnsi="Times New Roman" w:cs="Times New Roman"/>
        </w:rPr>
        <w:t>ives rise to the QWERTY effect:</w:t>
      </w:r>
      <w:r w:rsidRPr="00A776E7">
        <w:rPr>
          <w:rFonts w:ascii="Times New Roman" w:hAnsi="Times New Roman" w:cs="Times New Roman"/>
        </w:rPr>
        <w:t xml:space="preserve"> “Not just the right hand…”  </w:t>
      </w:r>
      <w:r w:rsidR="009910C2" w:rsidRPr="00A776E7">
        <w:rPr>
          <w:rFonts w:ascii="Times New Roman" w:hAnsi="Times New Roman" w:cs="Times New Roman"/>
        </w:rPr>
        <w:t>We</w:t>
      </w:r>
      <w:r w:rsidRPr="00A776E7">
        <w:rPr>
          <w:rFonts w:ascii="Times New Roman" w:hAnsi="Times New Roman" w:cs="Times New Roman"/>
        </w:rPr>
        <w:t xml:space="preserve"> never said it was just the right hand</w:t>
      </w:r>
      <w:r w:rsidR="009910C2" w:rsidRPr="00A776E7">
        <w:rPr>
          <w:rFonts w:ascii="Times New Roman" w:hAnsi="Times New Roman" w:cs="Times New Roman"/>
        </w:rPr>
        <w:t>.</w:t>
      </w:r>
      <w:r w:rsidR="002F68CF" w:rsidRPr="00A776E7">
        <w:rPr>
          <w:rFonts w:ascii="Times New Roman" w:hAnsi="Times New Roman" w:cs="Times New Roman"/>
        </w:rPr>
        <w:t xml:space="preserve">  O</w:t>
      </w:r>
      <w:r w:rsidR="00EA5EDB" w:rsidRPr="00A776E7">
        <w:rPr>
          <w:rFonts w:ascii="Times New Roman" w:hAnsi="Times New Roman" w:cs="Times New Roman"/>
        </w:rPr>
        <w:t xml:space="preserve">n the basis of our first 5 corpus analyses (and </w:t>
      </w:r>
      <w:r w:rsidR="00AD1A77" w:rsidRPr="00A776E7">
        <w:rPr>
          <w:rFonts w:ascii="Times New Roman" w:hAnsi="Times New Roman" w:cs="Times New Roman"/>
        </w:rPr>
        <w:t xml:space="preserve">the </w:t>
      </w:r>
      <w:r w:rsidR="00EA5EDB" w:rsidRPr="00A776E7">
        <w:rPr>
          <w:rFonts w:ascii="Times New Roman" w:hAnsi="Times New Roman" w:cs="Times New Roman"/>
        </w:rPr>
        <w:t xml:space="preserve">limited samples of left-handers), we concluded that </w:t>
      </w:r>
      <w:r w:rsidR="00A5636E" w:rsidRPr="00A776E7">
        <w:rPr>
          <w:rFonts w:ascii="Times New Roman" w:hAnsi="Times New Roman" w:cs="Times New Roman"/>
        </w:rPr>
        <w:t xml:space="preserve">typing fluency probably gave rise to the </w:t>
      </w:r>
      <w:r w:rsidR="00C16B9B" w:rsidRPr="00A776E7">
        <w:rPr>
          <w:rFonts w:ascii="Times New Roman" w:hAnsi="Times New Roman" w:cs="Times New Roman"/>
        </w:rPr>
        <w:t xml:space="preserve">QWERTY effect, </w:t>
      </w:r>
      <w:r w:rsidR="00C16B9B" w:rsidRPr="00623668">
        <w:rPr>
          <w:rFonts w:ascii="Times New Roman" w:hAnsi="Times New Roman" w:cs="Times New Roman"/>
        </w:rPr>
        <w:t xml:space="preserve">but </w:t>
      </w:r>
      <w:r w:rsidR="00A5636E" w:rsidRPr="00623668">
        <w:rPr>
          <w:rFonts w:ascii="Times New Roman" w:hAnsi="Times New Roman" w:cs="Times New Roman"/>
        </w:rPr>
        <w:t>that the source of this fluency was still up in the air:</w:t>
      </w:r>
      <w:r w:rsidR="00A5636E" w:rsidRPr="00A776E7">
        <w:rPr>
          <w:rFonts w:ascii="Times New Roman" w:hAnsi="Times New Roman" w:cs="Times New Roman"/>
        </w:rPr>
        <w:t xml:space="preserve"> It </w:t>
      </w:r>
      <w:r w:rsidR="00EA5EDB" w:rsidRPr="00A776E7">
        <w:rPr>
          <w:rFonts w:ascii="Times New Roman" w:hAnsi="Times New Roman" w:cs="Times New Roman"/>
        </w:rPr>
        <w:t xml:space="preserve">could be </w:t>
      </w:r>
      <w:r w:rsidR="00A5636E" w:rsidRPr="00A776E7">
        <w:rPr>
          <w:rFonts w:ascii="Times New Roman" w:hAnsi="Times New Roman" w:cs="Times New Roman"/>
        </w:rPr>
        <w:t>use of one’s dominant hand, or it could be use of the less crowded side of the keyboard</w:t>
      </w:r>
      <w:r w:rsidRPr="00A776E7">
        <w:rPr>
          <w:rFonts w:ascii="Times New Roman" w:hAnsi="Times New Roman" w:cs="Times New Roman"/>
        </w:rPr>
        <w:t xml:space="preserve">.  To make it clear that </w:t>
      </w:r>
      <w:r w:rsidR="00A5636E" w:rsidRPr="00A776E7">
        <w:rPr>
          <w:rFonts w:ascii="Times New Roman" w:hAnsi="Times New Roman" w:cs="Times New Roman"/>
        </w:rPr>
        <w:t>we DID NOT want to claim that hand dominance was driving the QWERTY effect we (re-)</w:t>
      </w:r>
      <w:r w:rsidR="00596D2A" w:rsidRPr="00A776E7">
        <w:rPr>
          <w:rFonts w:ascii="Times New Roman" w:hAnsi="Times New Roman" w:cs="Times New Roman"/>
        </w:rPr>
        <w:t xml:space="preserve"> </w:t>
      </w:r>
      <w:r w:rsidR="00A5636E" w:rsidRPr="00A776E7">
        <w:rPr>
          <w:rFonts w:ascii="Times New Roman" w:hAnsi="Times New Roman" w:cs="Times New Roman"/>
        </w:rPr>
        <w:t xml:space="preserve">named our dependent variable the Right SIDE Advantage (RSA); not the Right HAND </w:t>
      </w:r>
      <w:r w:rsidR="00FD41E3">
        <w:rPr>
          <w:rFonts w:ascii="Times New Roman" w:hAnsi="Times New Roman" w:cs="Times New Roman"/>
        </w:rPr>
        <w:t>A</w:t>
      </w:r>
      <w:r w:rsidR="00A5636E" w:rsidRPr="00A776E7">
        <w:rPr>
          <w:rFonts w:ascii="Times New Roman" w:hAnsi="Times New Roman" w:cs="Times New Roman"/>
        </w:rPr>
        <w:t xml:space="preserve">dvantage.  </w:t>
      </w:r>
      <w:r w:rsidR="00AD2CB0" w:rsidRPr="00A776E7">
        <w:rPr>
          <w:rFonts w:ascii="Times New Roman" w:hAnsi="Times New Roman" w:cs="Times New Roman"/>
        </w:rPr>
        <w:t xml:space="preserve">The present authors used both terms, but labeled their </w:t>
      </w:r>
      <w:r w:rsidR="007B42A6" w:rsidRPr="00A776E7">
        <w:rPr>
          <w:rFonts w:ascii="Times New Roman" w:hAnsi="Times New Roman" w:cs="Times New Roman"/>
        </w:rPr>
        <w:t xml:space="preserve">variable the RHA – thus implicitly making a more specific claim about the locus of the QWERTY effect than we were willing to make in the 2012 paper.  </w:t>
      </w:r>
    </w:p>
    <w:p w:rsidR="00AD2CB0" w:rsidRPr="00A776E7" w:rsidRDefault="00AD2CB0" w:rsidP="00EB079B">
      <w:pPr>
        <w:tabs>
          <w:tab w:val="left" w:pos="2287"/>
        </w:tabs>
        <w:rPr>
          <w:rFonts w:ascii="Times New Roman" w:hAnsi="Times New Roman" w:cs="Times New Roman"/>
        </w:rPr>
      </w:pPr>
    </w:p>
    <w:p w:rsidR="00AD2CB0" w:rsidRPr="00A776E7" w:rsidRDefault="00AD2CB0" w:rsidP="00EB079B">
      <w:pPr>
        <w:tabs>
          <w:tab w:val="left" w:pos="2287"/>
        </w:tabs>
        <w:rPr>
          <w:rFonts w:ascii="Times New Roman" w:hAnsi="Times New Roman" w:cs="Times New Roman"/>
          <w:b/>
        </w:rPr>
      </w:pPr>
      <w:r w:rsidRPr="00A776E7">
        <w:rPr>
          <w:rFonts w:ascii="Times New Roman" w:hAnsi="Times New Roman" w:cs="Times New Roman"/>
          <w:b/>
        </w:rPr>
        <w:t xml:space="preserve">1c.  The reported experiments do not test the body-specificity hypothesis.  </w:t>
      </w:r>
    </w:p>
    <w:p w:rsidR="002E0E01" w:rsidRPr="00A776E7" w:rsidRDefault="00562C51" w:rsidP="00EB079B">
      <w:pPr>
        <w:tabs>
          <w:tab w:val="left" w:pos="2287"/>
        </w:tabs>
        <w:rPr>
          <w:rFonts w:ascii="Times New Roman" w:hAnsi="Times New Roman" w:cs="Times New Roman"/>
        </w:rPr>
      </w:pPr>
      <w:r w:rsidRPr="00A776E7">
        <w:rPr>
          <w:rFonts w:ascii="Times New Roman" w:hAnsi="Times New Roman" w:cs="Times New Roman"/>
        </w:rPr>
        <w:t>These experiments did not test whether the QWERTY effect is body specific (i.e., different between right- and left-handers</w:t>
      </w:r>
      <w:r w:rsidR="003D56D5" w:rsidRPr="00A776E7">
        <w:rPr>
          <w:rFonts w:ascii="Times New Roman" w:hAnsi="Times New Roman" w:cs="Times New Roman"/>
        </w:rPr>
        <w:t>)</w:t>
      </w:r>
      <w:r w:rsidRPr="00A776E7">
        <w:rPr>
          <w:rFonts w:ascii="Times New Roman" w:hAnsi="Times New Roman" w:cs="Times New Roman"/>
        </w:rPr>
        <w:t>.  To do so, it would be necessary to run a sufficient number of left-handers as well as right-handers, and to include handedness as a factor in the analyses</w:t>
      </w:r>
      <w:r w:rsidR="00BB6DA7" w:rsidRPr="00A776E7">
        <w:rPr>
          <w:rFonts w:ascii="Times New Roman" w:hAnsi="Times New Roman" w:cs="Times New Roman"/>
        </w:rPr>
        <w:t xml:space="preserve"> (see J&amp;C 2012, expts 1 and 3)</w:t>
      </w:r>
      <w:r w:rsidRPr="00A776E7">
        <w:rPr>
          <w:rFonts w:ascii="Times New Roman" w:hAnsi="Times New Roman" w:cs="Times New Roman"/>
        </w:rPr>
        <w:t xml:space="preserve">.  We agree that the </w:t>
      </w:r>
      <w:r w:rsidR="009C2799" w:rsidRPr="00A776E7">
        <w:rPr>
          <w:rFonts w:ascii="Times New Roman" w:hAnsi="Times New Roman" w:cs="Times New Roman"/>
        </w:rPr>
        <w:t xml:space="preserve">RSA </w:t>
      </w:r>
      <w:r w:rsidRPr="00A776E7">
        <w:rPr>
          <w:rFonts w:ascii="Times New Roman" w:hAnsi="Times New Roman" w:cs="Times New Roman"/>
        </w:rPr>
        <w:t xml:space="preserve">results </w:t>
      </w:r>
      <w:r w:rsidR="009C2799" w:rsidRPr="00A776E7">
        <w:rPr>
          <w:rFonts w:ascii="Times New Roman" w:hAnsi="Times New Roman" w:cs="Times New Roman"/>
        </w:rPr>
        <w:t xml:space="preserve">reported here </w:t>
      </w:r>
      <w:r w:rsidRPr="00A776E7">
        <w:rPr>
          <w:rFonts w:ascii="Times New Roman" w:hAnsi="Times New Roman" w:cs="Times New Roman"/>
        </w:rPr>
        <w:t xml:space="preserve">are broadly consistent with body-specificity insomuch </w:t>
      </w:r>
      <w:r w:rsidR="00FD41E3">
        <w:rPr>
          <w:rFonts w:ascii="Times New Roman" w:hAnsi="Times New Roman" w:cs="Times New Roman"/>
        </w:rPr>
        <w:t xml:space="preserve">as </w:t>
      </w:r>
      <w:r w:rsidRPr="00A776E7">
        <w:rPr>
          <w:rFonts w:ascii="Times New Roman" w:hAnsi="Times New Roman" w:cs="Times New Roman"/>
        </w:rPr>
        <w:t xml:space="preserve">they replicate our finding that the </w:t>
      </w:r>
      <w:r w:rsidR="00FD41E3">
        <w:rPr>
          <w:rFonts w:ascii="Times New Roman" w:hAnsi="Times New Roman" w:cs="Times New Roman"/>
        </w:rPr>
        <w:t>rater</w:t>
      </w:r>
      <w:r w:rsidR="00FD41E3" w:rsidRPr="00A776E7">
        <w:rPr>
          <w:rFonts w:ascii="Times New Roman" w:hAnsi="Times New Roman" w:cs="Times New Roman"/>
        </w:rPr>
        <w:t>s</w:t>
      </w:r>
      <w:r w:rsidRPr="00A776E7">
        <w:rPr>
          <w:rFonts w:ascii="Times New Roman" w:hAnsi="Times New Roman" w:cs="Times New Roman"/>
        </w:rPr>
        <w:t xml:space="preserve">, who were (presumably) mostly right-handers, showed a Right Side Advantage.  But without testing lefties or performing some additional </w:t>
      </w:r>
      <w:r w:rsidR="00B84A9B">
        <w:rPr>
          <w:rFonts w:ascii="Times New Roman" w:hAnsi="Times New Roman" w:cs="Times New Roman"/>
        </w:rPr>
        <w:t xml:space="preserve">experimental </w:t>
      </w:r>
      <w:r w:rsidRPr="00A776E7">
        <w:rPr>
          <w:rFonts w:ascii="Times New Roman" w:hAnsi="Times New Roman" w:cs="Times New Roman"/>
        </w:rPr>
        <w:t>manipulation, it is not possible to interpret these data as unequivoc</w:t>
      </w:r>
      <w:r w:rsidR="00E20A32" w:rsidRPr="00A776E7">
        <w:rPr>
          <w:rFonts w:ascii="Times New Roman" w:hAnsi="Times New Roman" w:cs="Times New Roman"/>
        </w:rPr>
        <w:t xml:space="preserve">al support for body-specificity.  </w:t>
      </w:r>
    </w:p>
    <w:p w:rsidR="002E0E01" w:rsidRPr="00A776E7" w:rsidRDefault="002E0E01" w:rsidP="00EB079B">
      <w:pPr>
        <w:tabs>
          <w:tab w:val="left" w:pos="2287"/>
        </w:tabs>
        <w:rPr>
          <w:rFonts w:ascii="Times New Roman" w:hAnsi="Times New Roman" w:cs="Times New Roman"/>
        </w:rPr>
      </w:pPr>
    </w:p>
    <w:p w:rsidR="00597B7D" w:rsidRPr="00A776E7" w:rsidRDefault="00816558" w:rsidP="00EB079B">
      <w:pPr>
        <w:tabs>
          <w:tab w:val="left" w:pos="2287"/>
        </w:tabs>
        <w:rPr>
          <w:rFonts w:ascii="Times New Roman" w:hAnsi="Times New Roman" w:cs="Times New Roman"/>
          <w:b/>
          <w:u w:val="single"/>
        </w:rPr>
      </w:pPr>
      <w:r w:rsidRPr="00A776E7">
        <w:rPr>
          <w:rFonts w:ascii="Times New Roman" w:hAnsi="Times New Roman" w:cs="Times New Roman"/>
          <w:b/>
          <w:u w:val="single"/>
        </w:rPr>
        <w:t>Summary</w:t>
      </w:r>
    </w:p>
    <w:p w:rsidR="00217199" w:rsidRDefault="00FD41E3" w:rsidP="00EB079B">
      <w:pPr>
        <w:tabs>
          <w:tab w:val="left" w:pos="2287"/>
        </w:tabs>
        <w:rPr>
          <w:rFonts w:ascii="Times New Roman" w:hAnsi="Times New Roman" w:cs="Times New Roman"/>
        </w:rPr>
      </w:pPr>
      <w:r>
        <w:rPr>
          <w:rFonts w:ascii="Times New Roman" w:hAnsi="Times New Roman" w:cs="Times New Roman"/>
        </w:rPr>
        <w:t>Unfortunately, t</w:t>
      </w:r>
      <w:r w:rsidR="00816558" w:rsidRPr="00A776E7">
        <w:rPr>
          <w:rFonts w:ascii="Times New Roman" w:hAnsi="Times New Roman" w:cs="Times New Roman"/>
        </w:rPr>
        <w:t>here is nothing to report here</w:t>
      </w:r>
      <w:r w:rsidR="00A52691">
        <w:rPr>
          <w:rFonts w:ascii="Times New Roman" w:hAnsi="Times New Roman" w:cs="Times New Roman"/>
        </w:rPr>
        <w:t>, despite a great deal of work on the authors’ part</w:t>
      </w:r>
      <w:r w:rsidR="00816558" w:rsidRPr="00A776E7">
        <w:rPr>
          <w:rFonts w:ascii="Times New Roman" w:hAnsi="Times New Roman" w:cs="Times New Roman"/>
        </w:rPr>
        <w:t xml:space="preserve">.  </w:t>
      </w:r>
      <w:r w:rsidR="00DD2B0F" w:rsidRPr="00A776E7">
        <w:rPr>
          <w:rFonts w:ascii="Times New Roman" w:hAnsi="Times New Roman" w:cs="Times New Roman"/>
        </w:rPr>
        <w:t xml:space="preserve">I hope this painfully long review will help the authors understand why. </w:t>
      </w:r>
      <w:r w:rsidR="007537DA" w:rsidRPr="00A776E7">
        <w:rPr>
          <w:rFonts w:ascii="Times New Roman" w:hAnsi="Times New Roman" w:cs="Times New Roman"/>
        </w:rPr>
        <w:t xml:space="preserve"> Most of what’s significant is </w:t>
      </w:r>
      <w:r w:rsidR="00AA04EC" w:rsidRPr="00A776E7">
        <w:rPr>
          <w:rFonts w:ascii="Times New Roman" w:hAnsi="Times New Roman" w:cs="Times New Roman"/>
        </w:rPr>
        <w:t>not</w:t>
      </w:r>
      <w:r w:rsidR="007537DA" w:rsidRPr="00A776E7">
        <w:rPr>
          <w:rFonts w:ascii="Times New Roman" w:hAnsi="Times New Roman" w:cs="Times New Roman"/>
        </w:rPr>
        <w:t xml:space="preserve"> novel.  Most of what the authors portrayed as novel is not significant</w:t>
      </w:r>
      <w:r w:rsidR="00384FE0" w:rsidRPr="00A776E7">
        <w:rPr>
          <w:rFonts w:ascii="Times New Roman" w:hAnsi="Times New Roman" w:cs="Times New Roman"/>
        </w:rPr>
        <w:t>, or not interpretable</w:t>
      </w:r>
      <w:r w:rsidR="007537DA" w:rsidRPr="00A776E7">
        <w:rPr>
          <w:rFonts w:ascii="Times New Roman" w:hAnsi="Times New Roman" w:cs="Times New Roman"/>
        </w:rPr>
        <w:t xml:space="preserve">. </w:t>
      </w:r>
      <w:r w:rsidR="00D2594C" w:rsidRPr="00A776E7">
        <w:rPr>
          <w:rFonts w:ascii="Times New Roman" w:hAnsi="Times New Roman" w:cs="Times New Roman"/>
        </w:rPr>
        <w:t xml:space="preserve"> The authors wish to provide a more nuanced account of the QWERTY effect by showing effects of other fluency-relevant variables l</w:t>
      </w:r>
      <w:r w:rsidR="0097604E" w:rsidRPr="00A776E7">
        <w:rPr>
          <w:rFonts w:ascii="Times New Roman" w:hAnsi="Times New Roman" w:cs="Times New Roman"/>
        </w:rPr>
        <w:t>ike Switching and Typing Speed</w:t>
      </w:r>
      <w:r w:rsidR="003F7B67">
        <w:rPr>
          <w:rFonts w:ascii="Times New Roman" w:hAnsi="Times New Roman" w:cs="Times New Roman"/>
        </w:rPr>
        <w:t xml:space="preserve"> on word valence</w:t>
      </w:r>
      <w:r w:rsidR="0097604E" w:rsidRPr="00A776E7">
        <w:rPr>
          <w:rFonts w:ascii="Times New Roman" w:hAnsi="Times New Roman" w:cs="Times New Roman"/>
        </w:rPr>
        <w:t xml:space="preserve">.  Such an account would be welcome, </w:t>
      </w:r>
      <w:r w:rsidR="00641AE2">
        <w:rPr>
          <w:rFonts w:ascii="Times New Roman" w:hAnsi="Times New Roman" w:cs="Times New Roman"/>
        </w:rPr>
        <w:t xml:space="preserve">and would be consistent with J&amp;C’s </w:t>
      </w:r>
      <w:r w:rsidR="00737651">
        <w:rPr>
          <w:rFonts w:ascii="Times New Roman" w:hAnsi="Times New Roman" w:cs="Times New Roman"/>
        </w:rPr>
        <w:t>proposal</w:t>
      </w:r>
      <w:r w:rsidR="00641AE2">
        <w:rPr>
          <w:rFonts w:ascii="Times New Roman" w:hAnsi="Times New Roman" w:cs="Times New Roman"/>
        </w:rPr>
        <w:t xml:space="preserve"> that</w:t>
      </w:r>
      <w:r w:rsidR="00737651">
        <w:rPr>
          <w:rFonts w:ascii="Times New Roman" w:hAnsi="Times New Roman" w:cs="Times New Roman"/>
        </w:rPr>
        <w:t xml:space="preserve"> manual motor fluency</w:t>
      </w:r>
      <w:r w:rsidR="00641AE2">
        <w:rPr>
          <w:rFonts w:ascii="Times New Roman" w:hAnsi="Times New Roman" w:cs="Times New Roman"/>
        </w:rPr>
        <w:t xml:space="preserve"> </w:t>
      </w:r>
      <w:r w:rsidR="00737651">
        <w:rPr>
          <w:rFonts w:ascii="Times New Roman" w:hAnsi="Times New Roman" w:cs="Times New Roman"/>
        </w:rPr>
        <w:t>should lead to a</w:t>
      </w:r>
      <w:r w:rsidR="00641AE2">
        <w:rPr>
          <w:rFonts w:ascii="Times New Roman" w:hAnsi="Times New Roman" w:cs="Times New Roman"/>
        </w:rPr>
        <w:t xml:space="preserve"> link</w:t>
      </w:r>
      <w:r w:rsidR="00910FF9">
        <w:rPr>
          <w:rFonts w:ascii="Times New Roman" w:hAnsi="Times New Roman" w:cs="Times New Roman"/>
        </w:rPr>
        <w:t xml:space="preserve"> (or links)</w:t>
      </w:r>
      <w:r w:rsidR="00641AE2">
        <w:rPr>
          <w:rFonts w:ascii="Times New Roman" w:hAnsi="Times New Roman" w:cs="Times New Roman"/>
        </w:rPr>
        <w:t xml:space="preserve"> be</w:t>
      </w:r>
      <w:r w:rsidR="00737651">
        <w:rPr>
          <w:rFonts w:ascii="Times New Roman" w:hAnsi="Times New Roman" w:cs="Times New Roman"/>
        </w:rPr>
        <w:t>tween typing and word valence</w:t>
      </w:r>
      <w:r w:rsidR="00641AE2">
        <w:rPr>
          <w:rFonts w:ascii="Times New Roman" w:hAnsi="Times New Roman" w:cs="Times New Roman"/>
        </w:rPr>
        <w:t>. B</w:t>
      </w:r>
      <w:r w:rsidR="00D2594C" w:rsidRPr="00A776E7">
        <w:rPr>
          <w:rFonts w:ascii="Times New Roman" w:hAnsi="Times New Roman" w:cs="Times New Roman"/>
        </w:rPr>
        <w:t xml:space="preserve">ut the evidence </w:t>
      </w:r>
      <w:r w:rsidR="002B7F7A" w:rsidRPr="00A776E7">
        <w:rPr>
          <w:rFonts w:ascii="Times New Roman" w:hAnsi="Times New Roman" w:cs="Times New Roman"/>
        </w:rPr>
        <w:t>for the</w:t>
      </w:r>
      <w:r w:rsidR="00D2594C" w:rsidRPr="00A776E7">
        <w:rPr>
          <w:rFonts w:ascii="Times New Roman" w:hAnsi="Times New Roman" w:cs="Times New Roman"/>
        </w:rPr>
        <w:t xml:space="preserve"> effects</w:t>
      </w:r>
      <w:r w:rsidR="002B7F7A" w:rsidRPr="00A776E7">
        <w:rPr>
          <w:rFonts w:ascii="Times New Roman" w:hAnsi="Times New Roman" w:cs="Times New Roman"/>
        </w:rPr>
        <w:t xml:space="preserve"> of these variables</w:t>
      </w:r>
      <w:r w:rsidR="00D2594C" w:rsidRPr="00A776E7">
        <w:rPr>
          <w:rFonts w:ascii="Times New Roman" w:hAnsi="Times New Roman" w:cs="Times New Roman"/>
        </w:rPr>
        <w:t xml:space="preserve"> is very</w:t>
      </w:r>
      <w:r w:rsidR="002B7F7A" w:rsidRPr="00A776E7">
        <w:rPr>
          <w:rFonts w:ascii="Times New Roman" w:hAnsi="Times New Roman" w:cs="Times New Roman"/>
        </w:rPr>
        <w:t>, very</w:t>
      </w:r>
      <w:r w:rsidR="00D2594C" w:rsidRPr="00A776E7">
        <w:rPr>
          <w:rFonts w:ascii="Times New Roman" w:hAnsi="Times New Roman" w:cs="Times New Roman"/>
        </w:rPr>
        <w:t xml:space="preserve"> weak, and</w:t>
      </w:r>
      <w:r w:rsidR="0097604E" w:rsidRPr="00A776E7">
        <w:rPr>
          <w:rFonts w:ascii="Times New Roman" w:hAnsi="Times New Roman" w:cs="Times New Roman"/>
        </w:rPr>
        <w:t xml:space="preserve"> </w:t>
      </w:r>
      <w:r>
        <w:rPr>
          <w:rFonts w:ascii="Times New Roman" w:hAnsi="Times New Roman" w:cs="Times New Roman"/>
        </w:rPr>
        <w:t>some of</w:t>
      </w:r>
      <w:r w:rsidR="0097604E" w:rsidRPr="00A776E7">
        <w:rPr>
          <w:rFonts w:ascii="Times New Roman" w:hAnsi="Times New Roman" w:cs="Times New Roman"/>
        </w:rPr>
        <w:t xml:space="preserve"> the</w:t>
      </w:r>
      <w:r w:rsidR="00D2594C" w:rsidRPr="00A776E7">
        <w:rPr>
          <w:rFonts w:ascii="Times New Roman" w:hAnsi="Times New Roman" w:cs="Times New Roman"/>
        </w:rPr>
        <w:t xml:space="preserve"> </w:t>
      </w:r>
      <w:r w:rsidR="0097604E" w:rsidRPr="00A776E7">
        <w:rPr>
          <w:rFonts w:ascii="Times New Roman" w:hAnsi="Times New Roman" w:cs="Times New Roman"/>
        </w:rPr>
        <w:t xml:space="preserve">scant </w:t>
      </w:r>
      <w:r w:rsidR="00D2594C" w:rsidRPr="00A776E7">
        <w:rPr>
          <w:rFonts w:ascii="Times New Roman" w:hAnsi="Times New Roman" w:cs="Times New Roman"/>
        </w:rPr>
        <w:t xml:space="preserve">effects the authors </w:t>
      </w:r>
      <w:r w:rsidR="0097604E" w:rsidRPr="00A776E7">
        <w:rPr>
          <w:rFonts w:ascii="Times New Roman" w:hAnsi="Times New Roman" w:cs="Times New Roman"/>
        </w:rPr>
        <w:t xml:space="preserve">are </w:t>
      </w:r>
      <w:r w:rsidR="00D2594C" w:rsidRPr="00A776E7">
        <w:rPr>
          <w:rFonts w:ascii="Times New Roman" w:hAnsi="Times New Roman" w:cs="Times New Roman"/>
        </w:rPr>
        <w:t>interpret</w:t>
      </w:r>
      <w:r w:rsidR="0097604E" w:rsidRPr="00A776E7">
        <w:rPr>
          <w:rFonts w:ascii="Times New Roman" w:hAnsi="Times New Roman" w:cs="Times New Roman"/>
        </w:rPr>
        <w:t>ing go the opposite direction from their predictions.</w:t>
      </w:r>
      <w:r w:rsidR="00D2594C" w:rsidRPr="00A776E7">
        <w:rPr>
          <w:rFonts w:ascii="Times New Roman" w:hAnsi="Times New Roman" w:cs="Times New Roman"/>
        </w:rPr>
        <w:t xml:space="preserve"> </w:t>
      </w:r>
      <w:r w:rsidR="00DD2B0F" w:rsidRPr="00A776E7">
        <w:rPr>
          <w:rFonts w:ascii="Times New Roman" w:hAnsi="Times New Roman" w:cs="Times New Roman"/>
        </w:rPr>
        <w:t xml:space="preserve"> </w:t>
      </w:r>
    </w:p>
    <w:p w:rsidR="00217199" w:rsidRDefault="00217199" w:rsidP="00EB079B">
      <w:pPr>
        <w:tabs>
          <w:tab w:val="left" w:pos="2287"/>
        </w:tabs>
        <w:rPr>
          <w:rFonts w:ascii="Times New Roman" w:hAnsi="Times New Roman" w:cs="Times New Roman"/>
        </w:rPr>
      </w:pPr>
    </w:p>
    <w:p w:rsidR="00816558" w:rsidRPr="00A776E7" w:rsidRDefault="007060E2" w:rsidP="00EB079B">
      <w:pPr>
        <w:tabs>
          <w:tab w:val="left" w:pos="2287"/>
        </w:tabs>
        <w:rPr>
          <w:rFonts w:ascii="Times New Roman" w:hAnsi="Times New Roman" w:cs="Times New Roman"/>
        </w:rPr>
      </w:pPr>
      <w:r w:rsidRPr="00A776E7">
        <w:rPr>
          <w:rFonts w:ascii="Times New Roman" w:hAnsi="Times New Roman" w:cs="Times New Roman"/>
        </w:rPr>
        <w:t xml:space="preserve">There </w:t>
      </w:r>
      <w:r w:rsidR="000749C5" w:rsidRPr="00A776E7">
        <w:rPr>
          <w:rFonts w:ascii="Times New Roman" w:hAnsi="Times New Roman" w:cs="Times New Roman"/>
        </w:rPr>
        <w:t xml:space="preserve">are serious problems with the scholarship, the methods, the data, and </w:t>
      </w:r>
      <w:r w:rsidR="00E76676" w:rsidRPr="00A776E7">
        <w:rPr>
          <w:rFonts w:ascii="Times New Roman" w:hAnsi="Times New Roman" w:cs="Times New Roman"/>
        </w:rPr>
        <w:t xml:space="preserve">with </w:t>
      </w:r>
      <w:r w:rsidR="000749C5" w:rsidRPr="00A776E7">
        <w:rPr>
          <w:rFonts w:ascii="Times New Roman" w:hAnsi="Times New Roman" w:cs="Times New Roman"/>
        </w:rPr>
        <w:t>the interpretation</w:t>
      </w:r>
      <w:r w:rsidR="00141798" w:rsidRPr="00A776E7">
        <w:rPr>
          <w:rFonts w:ascii="Times New Roman" w:hAnsi="Times New Roman" w:cs="Times New Roman"/>
        </w:rPr>
        <w:t xml:space="preserve"> of these data and of J&amp;C’s </w:t>
      </w:r>
      <w:r w:rsidR="00D73C30" w:rsidRPr="00A776E7">
        <w:rPr>
          <w:rFonts w:ascii="Times New Roman" w:hAnsi="Times New Roman" w:cs="Times New Roman"/>
        </w:rPr>
        <w:t>claims</w:t>
      </w:r>
      <w:r w:rsidR="000749C5" w:rsidRPr="00A776E7">
        <w:rPr>
          <w:rFonts w:ascii="Times New Roman" w:hAnsi="Times New Roman" w:cs="Times New Roman"/>
        </w:rPr>
        <w:t xml:space="preserve">. </w:t>
      </w:r>
      <w:r w:rsidR="00DD2B0F" w:rsidRPr="00A776E7">
        <w:rPr>
          <w:rFonts w:ascii="Times New Roman" w:hAnsi="Times New Roman" w:cs="Times New Roman"/>
        </w:rPr>
        <w:t>I feel some frustration</w:t>
      </w:r>
      <w:r w:rsidR="005341E0" w:rsidRPr="00A776E7">
        <w:rPr>
          <w:rFonts w:ascii="Times New Roman" w:hAnsi="Times New Roman" w:cs="Times New Roman"/>
        </w:rPr>
        <w:t xml:space="preserve"> about having </w:t>
      </w:r>
      <w:r w:rsidR="00431E43" w:rsidRPr="00A776E7">
        <w:rPr>
          <w:rFonts w:ascii="Times New Roman" w:hAnsi="Times New Roman" w:cs="Times New Roman"/>
        </w:rPr>
        <w:t xml:space="preserve">to reiterate </w:t>
      </w:r>
      <w:r w:rsidR="00685F95" w:rsidRPr="00A776E7">
        <w:rPr>
          <w:rFonts w:ascii="Times New Roman" w:hAnsi="Times New Roman" w:cs="Times New Roman"/>
        </w:rPr>
        <w:t>some of</w:t>
      </w:r>
      <w:r w:rsidR="003077EA" w:rsidRPr="00A776E7">
        <w:rPr>
          <w:rFonts w:ascii="Times New Roman" w:hAnsi="Times New Roman" w:cs="Times New Roman"/>
        </w:rPr>
        <w:t xml:space="preserve"> </w:t>
      </w:r>
      <w:r w:rsidR="003424D3" w:rsidRPr="00A776E7">
        <w:rPr>
          <w:rFonts w:ascii="Times New Roman" w:hAnsi="Times New Roman" w:cs="Times New Roman"/>
        </w:rPr>
        <w:t>the</w:t>
      </w:r>
      <w:r w:rsidR="005341E0" w:rsidRPr="00A776E7">
        <w:rPr>
          <w:rFonts w:ascii="Times New Roman" w:hAnsi="Times New Roman" w:cs="Times New Roman"/>
        </w:rPr>
        <w:t xml:space="preserve"> </w:t>
      </w:r>
      <w:r w:rsidR="00903F3D" w:rsidRPr="00A776E7">
        <w:rPr>
          <w:rFonts w:ascii="Times New Roman" w:hAnsi="Times New Roman" w:cs="Times New Roman"/>
        </w:rPr>
        <w:t xml:space="preserve">most </w:t>
      </w:r>
      <w:r w:rsidR="005341E0" w:rsidRPr="00A776E7">
        <w:rPr>
          <w:rFonts w:ascii="Times New Roman" w:hAnsi="Times New Roman" w:cs="Times New Roman"/>
        </w:rPr>
        <w:t>important points</w:t>
      </w:r>
      <w:r w:rsidR="008177F8" w:rsidRPr="00A776E7">
        <w:rPr>
          <w:rFonts w:ascii="Times New Roman" w:hAnsi="Times New Roman" w:cs="Times New Roman"/>
        </w:rPr>
        <w:t xml:space="preserve"> from</w:t>
      </w:r>
      <w:r w:rsidR="005341E0" w:rsidRPr="00A776E7">
        <w:rPr>
          <w:rFonts w:ascii="Times New Roman" w:hAnsi="Times New Roman" w:cs="Times New Roman"/>
        </w:rPr>
        <w:t xml:space="preserve"> my last review</w:t>
      </w:r>
      <w:r w:rsidR="00B228F8">
        <w:rPr>
          <w:rFonts w:ascii="Times New Roman" w:hAnsi="Times New Roman" w:cs="Times New Roman"/>
        </w:rPr>
        <w:t xml:space="preserve">.  </w:t>
      </w:r>
      <w:r w:rsidR="00650B36">
        <w:rPr>
          <w:rFonts w:ascii="Times New Roman" w:hAnsi="Times New Roman" w:cs="Times New Roman"/>
        </w:rPr>
        <w:t>However,</w:t>
      </w:r>
      <w:r w:rsidR="00DD2B0F" w:rsidRPr="00A776E7">
        <w:rPr>
          <w:rFonts w:ascii="Times New Roman" w:hAnsi="Times New Roman" w:cs="Times New Roman"/>
        </w:rPr>
        <w:t xml:space="preserve"> I appreciate the authors’ interest in extending work on the QWERTY effect, and I’</w:t>
      </w:r>
      <w:r w:rsidR="003E12AE" w:rsidRPr="00A776E7">
        <w:rPr>
          <w:rFonts w:ascii="Times New Roman" w:hAnsi="Times New Roman" w:cs="Times New Roman"/>
        </w:rPr>
        <w:t>ll</w:t>
      </w:r>
      <w:r w:rsidR="00DD2B0F" w:rsidRPr="00A776E7">
        <w:rPr>
          <w:rFonts w:ascii="Times New Roman" w:hAnsi="Times New Roman" w:cs="Times New Roman"/>
        </w:rPr>
        <w:t xml:space="preserve"> repeat </w:t>
      </w:r>
      <w:r w:rsidR="00A509CC" w:rsidRPr="00A776E7">
        <w:rPr>
          <w:rFonts w:ascii="Times New Roman" w:hAnsi="Times New Roman" w:cs="Times New Roman"/>
        </w:rPr>
        <w:t xml:space="preserve">the </w:t>
      </w:r>
      <w:r w:rsidR="00DD2B0F" w:rsidRPr="00A776E7">
        <w:rPr>
          <w:rFonts w:ascii="Times New Roman" w:hAnsi="Times New Roman" w:cs="Times New Roman"/>
        </w:rPr>
        <w:t>offer I made</w:t>
      </w:r>
      <w:r w:rsidR="00A509CC" w:rsidRPr="00A776E7">
        <w:rPr>
          <w:rFonts w:ascii="Times New Roman" w:hAnsi="Times New Roman" w:cs="Times New Roman"/>
        </w:rPr>
        <w:t xml:space="preserve"> last time</w:t>
      </w:r>
      <w:r w:rsidR="00DD2B0F" w:rsidRPr="00A776E7">
        <w:rPr>
          <w:rFonts w:ascii="Times New Roman" w:hAnsi="Times New Roman" w:cs="Times New Roman"/>
        </w:rPr>
        <w:t xml:space="preserve">: Please feel free to contact me if you have any questions about this review, or to discuss productive ways to pursue this line of research.  </w:t>
      </w:r>
    </w:p>
    <w:sectPr w:rsidR="00816558" w:rsidRPr="00A776E7" w:rsidSect="00DF549F">
      <w:headerReference w:type="even" r:id="rId7"/>
      <w:headerReference w:type="default" r:id="rId8"/>
      <w:pgSz w:w="12240" w:h="15840"/>
      <w:pgMar w:top="1701" w:right="924" w:bottom="1701" w:left="1701" w:header="720" w:footer="720" w:gutter="0"/>
      <w:cols w:space="708"/>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C7C" w:rsidRDefault="00891C7C" w:rsidP="008004F5">
      <w:r>
        <w:separator/>
      </w:r>
    </w:p>
  </w:endnote>
  <w:endnote w:type="continuationSeparator" w:id="0">
    <w:p w:rsidR="00891C7C" w:rsidRDefault="00891C7C" w:rsidP="008004F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C7C" w:rsidRDefault="00891C7C" w:rsidP="008004F5">
      <w:r>
        <w:separator/>
      </w:r>
    </w:p>
  </w:footnote>
  <w:footnote w:type="continuationSeparator" w:id="0">
    <w:p w:rsidR="00891C7C" w:rsidRDefault="00891C7C" w:rsidP="008004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C7C" w:rsidRDefault="00A4578C" w:rsidP="008004F5">
    <w:pPr>
      <w:pStyle w:val="Header"/>
      <w:framePr w:wrap="around" w:vAnchor="text" w:hAnchor="margin" w:xAlign="right" w:y="1"/>
      <w:rPr>
        <w:rStyle w:val="PageNumber"/>
      </w:rPr>
    </w:pPr>
    <w:r>
      <w:rPr>
        <w:rStyle w:val="PageNumber"/>
      </w:rPr>
      <w:fldChar w:fldCharType="begin"/>
    </w:r>
    <w:r w:rsidR="00891C7C">
      <w:rPr>
        <w:rStyle w:val="PageNumber"/>
      </w:rPr>
      <w:instrText xml:space="preserve">PAGE  </w:instrText>
    </w:r>
    <w:r>
      <w:rPr>
        <w:rStyle w:val="PageNumber"/>
      </w:rPr>
      <w:fldChar w:fldCharType="end"/>
    </w:r>
  </w:p>
  <w:p w:rsidR="00891C7C" w:rsidRDefault="00891C7C" w:rsidP="008004F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C7C" w:rsidRDefault="00A4578C" w:rsidP="008004F5">
    <w:pPr>
      <w:pStyle w:val="Header"/>
      <w:framePr w:wrap="around" w:vAnchor="text" w:hAnchor="margin" w:xAlign="right" w:y="1"/>
      <w:rPr>
        <w:rStyle w:val="PageNumber"/>
      </w:rPr>
    </w:pPr>
    <w:r>
      <w:rPr>
        <w:rStyle w:val="PageNumber"/>
      </w:rPr>
      <w:fldChar w:fldCharType="begin"/>
    </w:r>
    <w:r w:rsidR="00891C7C">
      <w:rPr>
        <w:rStyle w:val="PageNumber"/>
      </w:rPr>
      <w:instrText xml:space="preserve">PAGE  </w:instrText>
    </w:r>
    <w:r>
      <w:rPr>
        <w:rStyle w:val="PageNumber"/>
      </w:rPr>
      <w:fldChar w:fldCharType="separate"/>
    </w:r>
    <w:r w:rsidR="003A2119">
      <w:rPr>
        <w:rStyle w:val="PageNumber"/>
        <w:noProof/>
      </w:rPr>
      <w:t>9</w:t>
    </w:r>
    <w:r>
      <w:rPr>
        <w:rStyle w:val="PageNumber"/>
      </w:rPr>
      <w:fldChar w:fldCharType="end"/>
    </w:r>
  </w:p>
  <w:p w:rsidR="00891C7C" w:rsidRDefault="00891C7C" w:rsidP="008004F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92358"/>
    <w:multiLevelType w:val="hybridMultilevel"/>
    <w:tmpl w:val="7214E13C"/>
    <w:lvl w:ilvl="0" w:tplc="BA84E03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14C27"/>
    <w:multiLevelType w:val="hybridMultilevel"/>
    <w:tmpl w:val="DE980536"/>
    <w:lvl w:ilvl="0" w:tplc="3B7200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CC0407"/>
    <w:multiLevelType w:val="hybridMultilevel"/>
    <w:tmpl w:val="84345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51855"/>
    <w:multiLevelType w:val="hybridMultilevel"/>
    <w:tmpl w:val="6E9E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
  <w:removePersonalInformation/>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
  <w:rsids>
    <w:rsidRoot w:val="003C414E"/>
    <w:rsid w:val="000058B1"/>
    <w:rsid w:val="000065DA"/>
    <w:rsid w:val="00006D29"/>
    <w:rsid w:val="00006E85"/>
    <w:rsid w:val="00011B30"/>
    <w:rsid w:val="0001731D"/>
    <w:rsid w:val="00021480"/>
    <w:rsid w:val="000221FB"/>
    <w:rsid w:val="0002300F"/>
    <w:rsid w:val="0002529B"/>
    <w:rsid w:val="00031BC4"/>
    <w:rsid w:val="00033361"/>
    <w:rsid w:val="00034199"/>
    <w:rsid w:val="00034756"/>
    <w:rsid w:val="00035FBD"/>
    <w:rsid w:val="000365D2"/>
    <w:rsid w:val="00040C69"/>
    <w:rsid w:val="0004338B"/>
    <w:rsid w:val="00044A47"/>
    <w:rsid w:val="000454AC"/>
    <w:rsid w:val="000459BB"/>
    <w:rsid w:val="000507F3"/>
    <w:rsid w:val="000569E3"/>
    <w:rsid w:val="0006080C"/>
    <w:rsid w:val="00065011"/>
    <w:rsid w:val="000663CF"/>
    <w:rsid w:val="00067F9A"/>
    <w:rsid w:val="00071797"/>
    <w:rsid w:val="000748E2"/>
    <w:rsid w:val="000749C5"/>
    <w:rsid w:val="000773C7"/>
    <w:rsid w:val="0008035D"/>
    <w:rsid w:val="00080592"/>
    <w:rsid w:val="00080D92"/>
    <w:rsid w:val="00081F6C"/>
    <w:rsid w:val="00084511"/>
    <w:rsid w:val="00084BF4"/>
    <w:rsid w:val="0008789A"/>
    <w:rsid w:val="000902E2"/>
    <w:rsid w:val="000923F0"/>
    <w:rsid w:val="00092683"/>
    <w:rsid w:val="00095C62"/>
    <w:rsid w:val="00096ABC"/>
    <w:rsid w:val="000A09CE"/>
    <w:rsid w:val="000A2AFC"/>
    <w:rsid w:val="000A34FF"/>
    <w:rsid w:val="000B13A2"/>
    <w:rsid w:val="000B37EE"/>
    <w:rsid w:val="000C03F3"/>
    <w:rsid w:val="000C0F97"/>
    <w:rsid w:val="000C26AB"/>
    <w:rsid w:val="000C2A2F"/>
    <w:rsid w:val="000C3183"/>
    <w:rsid w:val="000C400D"/>
    <w:rsid w:val="000C4A83"/>
    <w:rsid w:val="000C5557"/>
    <w:rsid w:val="000D0E28"/>
    <w:rsid w:val="000D10A6"/>
    <w:rsid w:val="000D244E"/>
    <w:rsid w:val="000E1E4B"/>
    <w:rsid w:val="000E4453"/>
    <w:rsid w:val="000E65CB"/>
    <w:rsid w:val="000F064D"/>
    <w:rsid w:val="0010338F"/>
    <w:rsid w:val="00103845"/>
    <w:rsid w:val="001047CC"/>
    <w:rsid w:val="00107899"/>
    <w:rsid w:val="001107C2"/>
    <w:rsid w:val="00110F02"/>
    <w:rsid w:val="001122CF"/>
    <w:rsid w:val="0011341F"/>
    <w:rsid w:val="0011477C"/>
    <w:rsid w:val="00115163"/>
    <w:rsid w:val="0011613D"/>
    <w:rsid w:val="00120811"/>
    <w:rsid w:val="0012126C"/>
    <w:rsid w:val="001217BC"/>
    <w:rsid w:val="0012588A"/>
    <w:rsid w:val="001318C5"/>
    <w:rsid w:val="00131FFB"/>
    <w:rsid w:val="00132A00"/>
    <w:rsid w:val="00133F30"/>
    <w:rsid w:val="001347C0"/>
    <w:rsid w:val="00136D4F"/>
    <w:rsid w:val="00141798"/>
    <w:rsid w:val="0014218F"/>
    <w:rsid w:val="00142DBB"/>
    <w:rsid w:val="0014420D"/>
    <w:rsid w:val="00145E33"/>
    <w:rsid w:val="001463C7"/>
    <w:rsid w:val="00146A2A"/>
    <w:rsid w:val="00152142"/>
    <w:rsid w:val="00155F2C"/>
    <w:rsid w:val="00156DF1"/>
    <w:rsid w:val="00156F65"/>
    <w:rsid w:val="0015718C"/>
    <w:rsid w:val="001625C5"/>
    <w:rsid w:val="00164725"/>
    <w:rsid w:val="00164AD5"/>
    <w:rsid w:val="001653AB"/>
    <w:rsid w:val="00165883"/>
    <w:rsid w:val="0016690F"/>
    <w:rsid w:val="00166A3C"/>
    <w:rsid w:val="0017094B"/>
    <w:rsid w:val="00172498"/>
    <w:rsid w:val="00177197"/>
    <w:rsid w:val="0018173E"/>
    <w:rsid w:val="00183C53"/>
    <w:rsid w:val="0019038D"/>
    <w:rsid w:val="00190AFD"/>
    <w:rsid w:val="00193111"/>
    <w:rsid w:val="00193AF7"/>
    <w:rsid w:val="00193FA0"/>
    <w:rsid w:val="00194447"/>
    <w:rsid w:val="00194459"/>
    <w:rsid w:val="0019605C"/>
    <w:rsid w:val="00197EE2"/>
    <w:rsid w:val="001A178B"/>
    <w:rsid w:val="001A2B6C"/>
    <w:rsid w:val="001A2E61"/>
    <w:rsid w:val="001A3C96"/>
    <w:rsid w:val="001A3FC2"/>
    <w:rsid w:val="001A40E8"/>
    <w:rsid w:val="001A737B"/>
    <w:rsid w:val="001B19E8"/>
    <w:rsid w:val="001C4CCE"/>
    <w:rsid w:val="001C4F16"/>
    <w:rsid w:val="001C65DE"/>
    <w:rsid w:val="001D56F9"/>
    <w:rsid w:val="001D673B"/>
    <w:rsid w:val="001D7BD3"/>
    <w:rsid w:val="001E25E9"/>
    <w:rsid w:val="001E67A7"/>
    <w:rsid w:val="001F17A6"/>
    <w:rsid w:val="001F2D7D"/>
    <w:rsid w:val="001F3D29"/>
    <w:rsid w:val="0020068B"/>
    <w:rsid w:val="002008AA"/>
    <w:rsid w:val="00200A61"/>
    <w:rsid w:val="002033FC"/>
    <w:rsid w:val="00205092"/>
    <w:rsid w:val="00206427"/>
    <w:rsid w:val="00211FE4"/>
    <w:rsid w:val="00213741"/>
    <w:rsid w:val="00215FF6"/>
    <w:rsid w:val="00217199"/>
    <w:rsid w:val="00217553"/>
    <w:rsid w:val="0022311D"/>
    <w:rsid w:val="00223128"/>
    <w:rsid w:val="00225F79"/>
    <w:rsid w:val="00226AA5"/>
    <w:rsid w:val="002311DA"/>
    <w:rsid w:val="0023367C"/>
    <w:rsid w:val="00237CB9"/>
    <w:rsid w:val="00242A05"/>
    <w:rsid w:val="002439BD"/>
    <w:rsid w:val="00246D21"/>
    <w:rsid w:val="00246EB0"/>
    <w:rsid w:val="00247FDE"/>
    <w:rsid w:val="00250C5F"/>
    <w:rsid w:val="00253641"/>
    <w:rsid w:val="0026074A"/>
    <w:rsid w:val="00260D00"/>
    <w:rsid w:val="00261F9A"/>
    <w:rsid w:val="002627C7"/>
    <w:rsid w:val="002711C3"/>
    <w:rsid w:val="00273CC7"/>
    <w:rsid w:val="00274338"/>
    <w:rsid w:val="00274B12"/>
    <w:rsid w:val="00275B79"/>
    <w:rsid w:val="00276738"/>
    <w:rsid w:val="00277A18"/>
    <w:rsid w:val="00280FD9"/>
    <w:rsid w:val="0028195C"/>
    <w:rsid w:val="002834F6"/>
    <w:rsid w:val="0028357F"/>
    <w:rsid w:val="00284457"/>
    <w:rsid w:val="00290DD0"/>
    <w:rsid w:val="002934FC"/>
    <w:rsid w:val="002A077E"/>
    <w:rsid w:val="002A1F3F"/>
    <w:rsid w:val="002A42A1"/>
    <w:rsid w:val="002B0C60"/>
    <w:rsid w:val="002B0F5D"/>
    <w:rsid w:val="002B1289"/>
    <w:rsid w:val="002B428F"/>
    <w:rsid w:val="002B6712"/>
    <w:rsid w:val="002B6F35"/>
    <w:rsid w:val="002B7F7A"/>
    <w:rsid w:val="002C029C"/>
    <w:rsid w:val="002C177A"/>
    <w:rsid w:val="002C2EA0"/>
    <w:rsid w:val="002C3433"/>
    <w:rsid w:val="002C5BAF"/>
    <w:rsid w:val="002C62EA"/>
    <w:rsid w:val="002C7775"/>
    <w:rsid w:val="002D0214"/>
    <w:rsid w:val="002D0AB0"/>
    <w:rsid w:val="002D2698"/>
    <w:rsid w:val="002D376F"/>
    <w:rsid w:val="002D3A57"/>
    <w:rsid w:val="002D58E7"/>
    <w:rsid w:val="002D7878"/>
    <w:rsid w:val="002D7F17"/>
    <w:rsid w:val="002E03D9"/>
    <w:rsid w:val="002E0E01"/>
    <w:rsid w:val="002E28B0"/>
    <w:rsid w:val="002E3584"/>
    <w:rsid w:val="002E56ED"/>
    <w:rsid w:val="002E59A3"/>
    <w:rsid w:val="002E7ECB"/>
    <w:rsid w:val="002F0D5D"/>
    <w:rsid w:val="002F110F"/>
    <w:rsid w:val="002F1C96"/>
    <w:rsid w:val="002F3DE9"/>
    <w:rsid w:val="002F53C6"/>
    <w:rsid w:val="002F68CF"/>
    <w:rsid w:val="002F69FB"/>
    <w:rsid w:val="002F7B29"/>
    <w:rsid w:val="00300C69"/>
    <w:rsid w:val="00300C89"/>
    <w:rsid w:val="00301030"/>
    <w:rsid w:val="0030282E"/>
    <w:rsid w:val="0030406E"/>
    <w:rsid w:val="003042C7"/>
    <w:rsid w:val="003072B6"/>
    <w:rsid w:val="003077EA"/>
    <w:rsid w:val="00311FC6"/>
    <w:rsid w:val="00312666"/>
    <w:rsid w:val="00323F67"/>
    <w:rsid w:val="00324B21"/>
    <w:rsid w:val="00325881"/>
    <w:rsid w:val="00330414"/>
    <w:rsid w:val="00335121"/>
    <w:rsid w:val="003354E8"/>
    <w:rsid w:val="00335585"/>
    <w:rsid w:val="003359E7"/>
    <w:rsid w:val="0033657D"/>
    <w:rsid w:val="003424D3"/>
    <w:rsid w:val="003432F4"/>
    <w:rsid w:val="003440B9"/>
    <w:rsid w:val="003464C0"/>
    <w:rsid w:val="00347FCC"/>
    <w:rsid w:val="00350835"/>
    <w:rsid w:val="003536FC"/>
    <w:rsid w:val="00355D3E"/>
    <w:rsid w:val="003567E6"/>
    <w:rsid w:val="003578DA"/>
    <w:rsid w:val="00360F8D"/>
    <w:rsid w:val="003643B9"/>
    <w:rsid w:val="00374E40"/>
    <w:rsid w:val="00380A14"/>
    <w:rsid w:val="00380ECD"/>
    <w:rsid w:val="003824D4"/>
    <w:rsid w:val="00384FE0"/>
    <w:rsid w:val="003852ED"/>
    <w:rsid w:val="003877A4"/>
    <w:rsid w:val="00392795"/>
    <w:rsid w:val="00392C07"/>
    <w:rsid w:val="00392C34"/>
    <w:rsid w:val="003948BF"/>
    <w:rsid w:val="003A03E6"/>
    <w:rsid w:val="003A2119"/>
    <w:rsid w:val="003A26EA"/>
    <w:rsid w:val="003A2B5A"/>
    <w:rsid w:val="003A380B"/>
    <w:rsid w:val="003A5597"/>
    <w:rsid w:val="003B1A06"/>
    <w:rsid w:val="003B2385"/>
    <w:rsid w:val="003B32CE"/>
    <w:rsid w:val="003B3C33"/>
    <w:rsid w:val="003B60F7"/>
    <w:rsid w:val="003B7D17"/>
    <w:rsid w:val="003B7E71"/>
    <w:rsid w:val="003C22B6"/>
    <w:rsid w:val="003C268B"/>
    <w:rsid w:val="003C414E"/>
    <w:rsid w:val="003C5F23"/>
    <w:rsid w:val="003C6863"/>
    <w:rsid w:val="003D0221"/>
    <w:rsid w:val="003D082B"/>
    <w:rsid w:val="003D1115"/>
    <w:rsid w:val="003D29CC"/>
    <w:rsid w:val="003D3E5C"/>
    <w:rsid w:val="003D56D5"/>
    <w:rsid w:val="003E002E"/>
    <w:rsid w:val="003E0CCE"/>
    <w:rsid w:val="003E12AE"/>
    <w:rsid w:val="003E33BF"/>
    <w:rsid w:val="003F0C0A"/>
    <w:rsid w:val="003F28FC"/>
    <w:rsid w:val="003F3F8A"/>
    <w:rsid w:val="003F6119"/>
    <w:rsid w:val="003F7B67"/>
    <w:rsid w:val="003F7FAB"/>
    <w:rsid w:val="004130BD"/>
    <w:rsid w:val="00417D20"/>
    <w:rsid w:val="004200F7"/>
    <w:rsid w:val="00420E11"/>
    <w:rsid w:val="00421602"/>
    <w:rsid w:val="00423EC5"/>
    <w:rsid w:val="00431E43"/>
    <w:rsid w:val="004325F9"/>
    <w:rsid w:val="004362EE"/>
    <w:rsid w:val="004401DD"/>
    <w:rsid w:val="00440716"/>
    <w:rsid w:val="00440980"/>
    <w:rsid w:val="00443973"/>
    <w:rsid w:val="00443E01"/>
    <w:rsid w:val="004458F1"/>
    <w:rsid w:val="00446339"/>
    <w:rsid w:val="0044642D"/>
    <w:rsid w:val="004466F2"/>
    <w:rsid w:val="00455CA3"/>
    <w:rsid w:val="00457078"/>
    <w:rsid w:val="00461002"/>
    <w:rsid w:val="00461D7C"/>
    <w:rsid w:val="00462A68"/>
    <w:rsid w:val="004644C1"/>
    <w:rsid w:val="004658F6"/>
    <w:rsid w:val="0047389A"/>
    <w:rsid w:val="00474294"/>
    <w:rsid w:val="00475D04"/>
    <w:rsid w:val="00475E1F"/>
    <w:rsid w:val="00476564"/>
    <w:rsid w:val="00477366"/>
    <w:rsid w:val="004810A2"/>
    <w:rsid w:val="00481376"/>
    <w:rsid w:val="00481F8D"/>
    <w:rsid w:val="00482638"/>
    <w:rsid w:val="00495111"/>
    <w:rsid w:val="00495302"/>
    <w:rsid w:val="00495DC3"/>
    <w:rsid w:val="00497393"/>
    <w:rsid w:val="00497C9A"/>
    <w:rsid w:val="004A3340"/>
    <w:rsid w:val="004A36D3"/>
    <w:rsid w:val="004A42D2"/>
    <w:rsid w:val="004A5CBB"/>
    <w:rsid w:val="004B36CB"/>
    <w:rsid w:val="004C06E6"/>
    <w:rsid w:val="004C1E70"/>
    <w:rsid w:val="004C2034"/>
    <w:rsid w:val="004C2DCE"/>
    <w:rsid w:val="004C3256"/>
    <w:rsid w:val="004C4142"/>
    <w:rsid w:val="004C55D9"/>
    <w:rsid w:val="004D118E"/>
    <w:rsid w:val="004D3993"/>
    <w:rsid w:val="004D481C"/>
    <w:rsid w:val="004D4DDD"/>
    <w:rsid w:val="004E053E"/>
    <w:rsid w:val="004E2037"/>
    <w:rsid w:val="004E2C53"/>
    <w:rsid w:val="004E3AE0"/>
    <w:rsid w:val="004E5FEA"/>
    <w:rsid w:val="004E6824"/>
    <w:rsid w:val="004F0889"/>
    <w:rsid w:val="004F1C62"/>
    <w:rsid w:val="004F2F62"/>
    <w:rsid w:val="004F3146"/>
    <w:rsid w:val="004F4FDD"/>
    <w:rsid w:val="004F64EC"/>
    <w:rsid w:val="00503BA7"/>
    <w:rsid w:val="005074EB"/>
    <w:rsid w:val="0051250D"/>
    <w:rsid w:val="00512725"/>
    <w:rsid w:val="005135B4"/>
    <w:rsid w:val="00515772"/>
    <w:rsid w:val="005174F7"/>
    <w:rsid w:val="00521208"/>
    <w:rsid w:val="00522E97"/>
    <w:rsid w:val="005238A8"/>
    <w:rsid w:val="0052406B"/>
    <w:rsid w:val="0052614A"/>
    <w:rsid w:val="00527129"/>
    <w:rsid w:val="0052788C"/>
    <w:rsid w:val="005313AC"/>
    <w:rsid w:val="00531F6F"/>
    <w:rsid w:val="00532E4B"/>
    <w:rsid w:val="00533B68"/>
    <w:rsid w:val="00533FA6"/>
    <w:rsid w:val="005341E0"/>
    <w:rsid w:val="00534459"/>
    <w:rsid w:val="00535E56"/>
    <w:rsid w:val="00542210"/>
    <w:rsid w:val="0055202C"/>
    <w:rsid w:val="00552C35"/>
    <w:rsid w:val="00552D11"/>
    <w:rsid w:val="00552D99"/>
    <w:rsid w:val="005555E6"/>
    <w:rsid w:val="00555740"/>
    <w:rsid w:val="00555D88"/>
    <w:rsid w:val="00562C51"/>
    <w:rsid w:val="00562F1F"/>
    <w:rsid w:val="0056522F"/>
    <w:rsid w:val="005656BD"/>
    <w:rsid w:val="005715CB"/>
    <w:rsid w:val="0057231A"/>
    <w:rsid w:val="00572605"/>
    <w:rsid w:val="00573154"/>
    <w:rsid w:val="00573559"/>
    <w:rsid w:val="005744ED"/>
    <w:rsid w:val="00576F5A"/>
    <w:rsid w:val="00582B77"/>
    <w:rsid w:val="00583638"/>
    <w:rsid w:val="0058425D"/>
    <w:rsid w:val="00590F2E"/>
    <w:rsid w:val="00592738"/>
    <w:rsid w:val="00592834"/>
    <w:rsid w:val="00596D2A"/>
    <w:rsid w:val="00597B7D"/>
    <w:rsid w:val="005A0214"/>
    <w:rsid w:val="005A02A7"/>
    <w:rsid w:val="005A0440"/>
    <w:rsid w:val="005A075A"/>
    <w:rsid w:val="005A37EB"/>
    <w:rsid w:val="005A576F"/>
    <w:rsid w:val="005A6C2F"/>
    <w:rsid w:val="005B21D4"/>
    <w:rsid w:val="005B4D9A"/>
    <w:rsid w:val="005C1D6F"/>
    <w:rsid w:val="005C6948"/>
    <w:rsid w:val="005C6E89"/>
    <w:rsid w:val="005C776E"/>
    <w:rsid w:val="005D1D91"/>
    <w:rsid w:val="005D2EAB"/>
    <w:rsid w:val="005D3758"/>
    <w:rsid w:val="005D3C8A"/>
    <w:rsid w:val="005D5400"/>
    <w:rsid w:val="005D556D"/>
    <w:rsid w:val="005D610A"/>
    <w:rsid w:val="005D776A"/>
    <w:rsid w:val="005E1630"/>
    <w:rsid w:val="005E1E91"/>
    <w:rsid w:val="005E218C"/>
    <w:rsid w:val="005E2F52"/>
    <w:rsid w:val="005E3B89"/>
    <w:rsid w:val="005E646C"/>
    <w:rsid w:val="005E6CBD"/>
    <w:rsid w:val="005E7C8A"/>
    <w:rsid w:val="005F2BDC"/>
    <w:rsid w:val="005F38AC"/>
    <w:rsid w:val="005F58DF"/>
    <w:rsid w:val="005F7E55"/>
    <w:rsid w:val="0060277F"/>
    <w:rsid w:val="006033C9"/>
    <w:rsid w:val="00603503"/>
    <w:rsid w:val="00610C59"/>
    <w:rsid w:val="006122A4"/>
    <w:rsid w:val="00615D97"/>
    <w:rsid w:val="00616C67"/>
    <w:rsid w:val="00622F10"/>
    <w:rsid w:val="00623668"/>
    <w:rsid w:val="00623E1C"/>
    <w:rsid w:val="0062558C"/>
    <w:rsid w:val="00627EB4"/>
    <w:rsid w:val="00633AFA"/>
    <w:rsid w:val="00634C2B"/>
    <w:rsid w:val="00641AE2"/>
    <w:rsid w:val="006429F8"/>
    <w:rsid w:val="00643341"/>
    <w:rsid w:val="00643790"/>
    <w:rsid w:val="006479C4"/>
    <w:rsid w:val="00650B36"/>
    <w:rsid w:val="00653560"/>
    <w:rsid w:val="006543E6"/>
    <w:rsid w:val="00655673"/>
    <w:rsid w:val="0065701E"/>
    <w:rsid w:val="00661E8E"/>
    <w:rsid w:val="00662529"/>
    <w:rsid w:val="006628E9"/>
    <w:rsid w:val="006638C1"/>
    <w:rsid w:val="00665DE0"/>
    <w:rsid w:val="00665F43"/>
    <w:rsid w:val="00667FF9"/>
    <w:rsid w:val="00671C96"/>
    <w:rsid w:val="00675323"/>
    <w:rsid w:val="00681D91"/>
    <w:rsid w:val="00681D95"/>
    <w:rsid w:val="00682D1E"/>
    <w:rsid w:val="00682E14"/>
    <w:rsid w:val="006836C2"/>
    <w:rsid w:val="00683F8C"/>
    <w:rsid w:val="006853C4"/>
    <w:rsid w:val="00685F95"/>
    <w:rsid w:val="006872E4"/>
    <w:rsid w:val="006873E0"/>
    <w:rsid w:val="00691B22"/>
    <w:rsid w:val="00691D6D"/>
    <w:rsid w:val="006931F8"/>
    <w:rsid w:val="006940D6"/>
    <w:rsid w:val="00696601"/>
    <w:rsid w:val="006A0B0B"/>
    <w:rsid w:val="006A0B90"/>
    <w:rsid w:val="006A0C0B"/>
    <w:rsid w:val="006A4BE8"/>
    <w:rsid w:val="006A684D"/>
    <w:rsid w:val="006A7268"/>
    <w:rsid w:val="006B09DC"/>
    <w:rsid w:val="006B19C0"/>
    <w:rsid w:val="006B24FA"/>
    <w:rsid w:val="006B77F6"/>
    <w:rsid w:val="006B79C6"/>
    <w:rsid w:val="006C16D4"/>
    <w:rsid w:val="006C2AA1"/>
    <w:rsid w:val="006C4F56"/>
    <w:rsid w:val="006D0DF8"/>
    <w:rsid w:val="006D7B7F"/>
    <w:rsid w:val="006E1279"/>
    <w:rsid w:val="006E247C"/>
    <w:rsid w:val="006E3BD2"/>
    <w:rsid w:val="006E41F0"/>
    <w:rsid w:val="006E6C3D"/>
    <w:rsid w:val="006E6E5C"/>
    <w:rsid w:val="006F1B3A"/>
    <w:rsid w:val="006F45E2"/>
    <w:rsid w:val="006F5DF7"/>
    <w:rsid w:val="006F66BC"/>
    <w:rsid w:val="006F68A4"/>
    <w:rsid w:val="006F6C17"/>
    <w:rsid w:val="00704671"/>
    <w:rsid w:val="00705A11"/>
    <w:rsid w:val="007060E2"/>
    <w:rsid w:val="0070710A"/>
    <w:rsid w:val="00710E3D"/>
    <w:rsid w:val="007144DB"/>
    <w:rsid w:val="0071604C"/>
    <w:rsid w:val="0071609A"/>
    <w:rsid w:val="00722B66"/>
    <w:rsid w:val="007247A6"/>
    <w:rsid w:val="0073381A"/>
    <w:rsid w:val="00733A74"/>
    <w:rsid w:val="00737651"/>
    <w:rsid w:val="007408AD"/>
    <w:rsid w:val="00740974"/>
    <w:rsid w:val="00740A38"/>
    <w:rsid w:val="0074110E"/>
    <w:rsid w:val="00742B5D"/>
    <w:rsid w:val="00747B2B"/>
    <w:rsid w:val="00750526"/>
    <w:rsid w:val="00753274"/>
    <w:rsid w:val="00753543"/>
    <w:rsid w:val="007537DA"/>
    <w:rsid w:val="00761DF6"/>
    <w:rsid w:val="007623F6"/>
    <w:rsid w:val="00762EDB"/>
    <w:rsid w:val="0076333F"/>
    <w:rsid w:val="00764589"/>
    <w:rsid w:val="00770048"/>
    <w:rsid w:val="0077257B"/>
    <w:rsid w:val="007759B9"/>
    <w:rsid w:val="00775D08"/>
    <w:rsid w:val="00775F1F"/>
    <w:rsid w:val="007771BE"/>
    <w:rsid w:val="00782462"/>
    <w:rsid w:val="007834C6"/>
    <w:rsid w:val="007848C1"/>
    <w:rsid w:val="00786247"/>
    <w:rsid w:val="00787832"/>
    <w:rsid w:val="00790D6D"/>
    <w:rsid w:val="007A028E"/>
    <w:rsid w:val="007A3FCD"/>
    <w:rsid w:val="007A4B22"/>
    <w:rsid w:val="007A6AAC"/>
    <w:rsid w:val="007A7568"/>
    <w:rsid w:val="007B2BD3"/>
    <w:rsid w:val="007B3A70"/>
    <w:rsid w:val="007B42A6"/>
    <w:rsid w:val="007B77DA"/>
    <w:rsid w:val="007B78E6"/>
    <w:rsid w:val="007B7999"/>
    <w:rsid w:val="007C026D"/>
    <w:rsid w:val="007C02AB"/>
    <w:rsid w:val="007C2FCE"/>
    <w:rsid w:val="007C3BA5"/>
    <w:rsid w:val="007D0DF6"/>
    <w:rsid w:val="007D3352"/>
    <w:rsid w:val="007E04C9"/>
    <w:rsid w:val="007E1D52"/>
    <w:rsid w:val="007E61C4"/>
    <w:rsid w:val="007F20F3"/>
    <w:rsid w:val="007F3F79"/>
    <w:rsid w:val="007F41F8"/>
    <w:rsid w:val="007F440D"/>
    <w:rsid w:val="007F6132"/>
    <w:rsid w:val="008004F5"/>
    <w:rsid w:val="00801183"/>
    <w:rsid w:val="00801AEE"/>
    <w:rsid w:val="008026D8"/>
    <w:rsid w:val="00806752"/>
    <w:rsid w:val="00806F76"/>
    <w:rsid w:val="008137B2"/>
    <w:rsid w:val="0081388E"/>
    <w:rsid w:val="00815E5E"/>
    <w:rsid w:val="0081604B"/>
    <w:rsid w:val="008164E3"/>
    <w:rsid w:val="00816558"/>
    <w:rsid w:val="008169C8"/>
    <w:rsid w:val="008177F8"/>
    <w:rsid w:val="00817BA5"/>
    <w:rsid w:val="008212A2"/>
    <w:rsid w:val="00821509"/>
    <w:rsid w:val="00822479"/>
    <w:rsid w:val="00823A6B"/>
    <w:rsid w:val="00825E59"/>
    <w:rsid w:val="0082748A"/>
    <w:rsid w:val="00831C9E"/>
    <w:rsid w:val="0083473C"/>
    <w:rsid w:val="0083711A"/>
    <w:rsid w:val="00837318"/>
    <w:rsid w:val="00837585"/>
    <w:rsid w:val="00841E94"/>
    <w:rsid w:val="008430BF"/>
    <w:rsid w:val="00844D05"/>
    <w:rsid w:val="00845B8F"/>
    <w:rsid w:val="00845CC5"/>
    <w:rsid w:val="00845EE7"/>
    <w:rsid w:val="00847217"/>
    <w:rsid w:val="00847317"/>
    <w:rsid w:val="008473D1"/>
    <w:rsid w:val="00847515"/>
    <w:rsid w:val="00847A08"/>
    <w:rsid w:val="00850628"/>
    <w:rsid w:val="00854446"/>
    <w:rsid w:val="00854872"/>
    <w:rsid w:val="00856180"/>
    <w:rsid w:val="00870229"/>
    <w:rsid w:val="008734A5"/>
    <w:rsid w:val="00874457"/>
    <w:rsid w:val="008777CB"/>
    <w:rsid w:val="008804A1"/>
    <w:rsid w:val="00882ED8"/>
    <w:rsid w:val="008873D5"/>
    <w:rsid w:val="00887896"/>
    <w:rsid w:val="00891850"/>
    <w:rsid w:val="00891C7C"/>
    <w:rsid w:val="00891F41"/>
    <w:rsid w:val="008924A5"/>
    <w:rsid w:val="00893EBE"/>
    <w:rsid w:val="008978B9"/>
    <w:rsid w:val="00897A44"/>
    <w:rsid w:val="008A100D"/>
    <w:rsid w:val="008A1062"/>
    <w:rsid w:val="008A263A"/>
    <w:rsid w:val="008A4760"/>
    <w:rsid w:val="008A7742"/>
    <w:rsid w:val="008B1AD0"/>
    <w:rsid w:val="008B3B5F"/>
    <w:rsid w:val="008B4C20"/>
    <w:rsid w:val="008C18E1"/>
    <w:rsid w:val="008C26B0"/>
    <w:rsid w:val="008D2528"/>
    <w:rsid w:val="008D2917"/>
    <w:rsid w:val="008D60AD"/>
    <w:rsid w:val="008E0D60"/>
    <w:rsid w:val="008E4307"/>
    <w:rsid w:val="008E4F34"/>
    <w:rsid w:val="008E58DB"/>
    <w:rsid w:val="008F0831"/>
    <w:rsid w:val="008F157D"/>
    <w:rsid w:val="008F19EF"/>
    <w:rsid w:val="008F6D4D"/>
    <w:rsid w:val="009017F4"/>
    <w:rsid w:val="00901974"/>
    <w:rsid w:val="00903F3D"/>
    <w:rsid w:val="00905218"/>
    <w:rsid w:val="00910B14"/>
    <w:rsid w:val="00910FF9"/>
    <w:rsid w:val="00911790"/>
    <w:rsid w:val="00913600"/>
    <w:rsid w:val="00914792"/>
    <w:rsid w:val="00916DC7"/>
    <w:rsid w:val="00921EBA"/>
    <w:rsid w:val="00922921"/>
    <w:rsid w:val="00923C6D"/>
    <w:rsid w:val="00926ABD"/>
    <w:rsid w:val="00930F74"/>
    <w:rsid w:val="009328AB"/>
    <w:rsid w:val="00933773"/>
    <w:rsid w:val="00935672"/>
    <w:rsid w:val="0093603B"/>
    <w:rsid w:val="00941871"/>
    <w:rsid w:val="00945CCD"/>
    <w:rsid w:val="009512A2"/>
    <w:rsid w:val="00951A40"/>
    <w:rsid w:val="00953742"/>
    <w:rsid w:val="009544D0"/>
    <w:rsid w:val="009560E8"/>
    <w:rsid w:val="0095613B"/>
    <w:rsid w:val="00957030"/>
    <w:rsid w:val="00960112"/>
    <w:rsid w:val="009643F3"/>
    <w:rsid w:val="00967242"/>
    <w:rsid w:val="00970EB1"/>
    <w:rsid w:val="009748E3"/>
    <w:rsid w:val="0097604E"/>
    <w:rsid w:val="00987323"/>
    <w:rsid w:val="009910C2"/>
    <w:rsid w:val="00993234"/>
    <w:rsid w:val="00994AB2"/>
    <w:rsid w:val="00997C95"/>
    <w:rsid w:val="009A1415"/>
    <w:rsid w:val="009A2762"/>
    <w:rsid w:val="009A711C"/>
    <w:rsid w:val="009A7FF4"/>
    <w:rsid w:val="009B008B"/>
    <w:rsid w:val="009B174C"/>
    <w:rsid w:val="009B1FBF"/>
    <w:rsid w:val="009B43F7"/>
    <w:rsid w:val="009B4653"/>
    <w:rsid w:val="009B4B85"/>
    <w:rsid w:val="009B62B7"/>
    <w:rsid w:val="009B6FFD"/>
    <w:rsid w:val="009C2799"/>
    <w:rsid w:val="009C5F71"/>
    <w:rsid w:val="009C6A63"/>
    <w:rsid w:val="009C7F09"/>
    <w:rsid w:val="009D02FD"/>
    <w:rsid w:val="009D0655"/>
    <w:rsid w:val="009D0F2A"/>
    <w:rsid w:val="009D1767"/>
    <w:rsid w:val="009D4450"/>
    <w:rsid w:val="009D73F8"/>
    <w:rsid w:val="009E1527"/>
    <w:rsid w:val="009E1A78"/>
    <w:rsid w:val="009E2030"/>
    <w:rsid w:val="009E38B2"/>
    <w:rsid w:val="009E45E6"/>
    <w:rsid w:val="009E53DE"/>
    <w:rsid w:val="009E580A"/>
    <w:rsid w:val="009E6FB0"/>
    <w:rsid w:val="009E7636"/>
    <w:rsid w:val="009E76F4"/>
    <w:rsid w:val="009F3B96"/>
    <w:rsid w:val="009F5623"/>
    <w:rsid w:val="009F5FF2"/>
    <w:rsid w:val="009F6042"/>
    <w:rsid w:val="00A036FB"/>
    <w:rsid w:val="00A0413E"/>
    <w:rsid w:val="00A0549B"/>
    <w:rsid w:val="00A05F5A"/>
    <w:rsid w:val="00A0673B"/>
    <w:rsid w:val="00A075B8"/>
    <w:rsid w:val="00A123EF"/>
    <w:rsid w:val="00A12969"/>
    <w:rsid w:val="00A13844"/>
    <w:rsid w:val="00A15499"/>
    <w:rsid w:val="00A200D1"/>
    <w:rsid w:val="00A21AB3"/>
    <w:rsid w:val="00A22977"/>
    <w:rsid w:val="00A233B4"/>
    <w:rsid w:val="00A241EA"/>
    <w:rsid w:val="00A251D7"/>
    <w:rsid w:val="00A26E64"/>
    <w:rsid w:val="00A27F05"/>
    <w:rsid w:val="00A30E1A"/>
    <w:rsid w:val="00A3377B"/>
    <w:rsid w:val="00A3487A"/>
    <w:rsid w:val="00A37197"/>
    <w:rsid w:val="00A402FE"/>
    <w:rsid w:val="00A43F67"/>
    <w:rsid w:val="00A442E3"/>
    <w:rsid w:val="00A451B5"/>
    <w:rsid w:val="00A455D4"/>
    <w:rsid w:val="00A4578C"/>
    <w:rsid w:val="00A4777C"/>
    <w:rsid w:val="00A47A20"/>
    <w:rsid w:val="00A505A5"/>
    <w:rsid w:val="00A509CC"/>
    <w:rsid w:val="00A52180"/>
    <w:rsid w:val="00A525CC"/>
    <w:rsid w:val="00A52691"/>
    <w:rsid w:val="00A53C61"/>
    <w:rsid w:val="00A53D4A"/>
    <w:rsid w:val="00A5636E"/>
    <w:rsid w:val="00A60842"/>
    <w:rsid w:val="00A60DC4"/>
    <w:rsid w:val="00A6110D"/>
    <w:rsid w:val="00A617AB"/>
    <w:rsid w:val="00A61B5B"/>
    <w:rsid w:val="00A63628"/>
    <w:rsid w:val="00A66ACD"/>
    <w:rsid w:val="00A6744C"/>
    <w:rsid w:val="00A67CD2"/>
    <w:rsid w:val="00A749F0"/>
    <w:rsid w:val="00A776E7"/>
    <w:rsid w:val="00A80DBE"/>
    <w:rsid w:val="00A81EED"/>
    <w:rsid w:val="00A848FD"/>
    <w:rsid w:val="00A8582D"/>
    <w:rsid w:val="00A87391"/>
    <w:rsid w:val="00A8772E"/>
    <w:rsid w:val="00A904E2"/>
    <w:rsid w:val="00A90F04"/>
    <w:rsid w:val="00A93AD3"/>
    <w:rsid w:val="00A96E9A"/>
    <w:rsid w:val="00AA04EC"/>
    <w:rsid w:val="00AA0CA2"/>
    <w:rsid w:val="00AA1936"/>
    <w:rsid w:val="00AA20B6"/>
    <w:rsid w:val="00AA354C"/>
    <w:rsid w:val="00AA517F"/>
    <w:rsid w:val="00AA5C08"/>
    <w:rsid w:val="00AA6CDC"/>
    <w:rsid w:val="00AB3290"/>
    <w:rsid w:val="00AB3F03"/>
    <w:rsid w:val="00AB6E80"/>
    <w:rsid w:val="00AB7A86"/>
    <w:rsid w:val="00AC2143"/>
    <w:rsid w:val="00AC2D4A"/>
    <w:rsid w:val="00AC47D0"/>
    <w:rsid w:val="00AC70D9"/>
    <w:rsid w:val="00AC7755"/>
    <w:rsid w:val="00AD1A77"/>
    <w:rsid w:val="00AD2CB0"/>
    <w:rsid w:val="00AD4067"/>
    <w:rsid w:val="00AE0751"/>
    <w:rsid w:val="00AE0822"/>
    <w:rsid w:val="00AE4551"/>
    <w:rsid w:val="00AE5C56"/>
    <w:rsid w:val="00AF132A"/>
    <w:rsid w:val="00AF3601"/>
    <w:rsid w:val="00AF3FEB"/>
    <w:rsid w:val="00AF67CF"/>
    <w:rsid w:val="00AF6B39"/>
    <w:rsid w:val="00AF7CD6"/>
    <w:rsid w:val="00B003EE"/>
    <w:rsid w:val="00B01397"/>
    <w:rsid w:val="00B034D3"/>
    <w:rsid w:val="00B065FD"/>
    <w:rsid w:val="00B07885"/>
    <w:rsid w:val="00B10DCA"/>
    <w:rsid w:val="00B154FE"/>
    <w:rsid w:val="00B16E76"/>
    <w:rsid w:val="00B228F8"/>
    <w:rsid w:val="00B24217"/>
    <w:rsid w:val="00B258D7"/>
    <w:rsid w:val="00B27366"/>
    <w:rsid w:val="00B27F65"/>
    <w:rsid w:val="00B31A0C"/>
    <w:rsid w:val="00B349F9"/>
    <w:rsid w:val="00B34DE9"/>
    <w:rsid w:val="00B40890"/>
    <w:rsid w:val="00B50157"/>
    <w:rsid w:val="00B50D19"/>
    <w:rsid w:val="00B552DB"/>
    <w:rsid w:val="00B5532A"/>
    <w:rsid w:val="00B618BC"/>
    <w:rsid w:val="00B62E70"/>
    <w:rsid w:val="00B65033"/>
    <w:rsid w:val="00B75AAC"/>
    <w:rsid w:val="00B76165"/>
    <w:rsid w:val="00B7702C"/>
    <w:rsid w:val="00B77BEA"/>
    <w:rsid w:val="00B8094F"/>
    <w:rsid w:val="00B83C01"/>
    <w:rsid w:val="00B84A9B"/>
    <w:rsid w:val="00B86A18"/>
    <w:rsid w:val="00B8720E"/>
    <w:rsid w:val="00B87375"/>
    <w:rsid w:val="00B877E2"/>
    <w:rsid w:val="00B879BC"/>
    <w:rsid w:val="00B903C4"/>
    <w:rsid w:val="00B910A9"/>
    <w:rsid w:val="00B9455F"/>
    <w:rsid w:val="00B94CE7"/>
    <w:rsid w:val="00BA76B8"/>
    <w:rsid w:val="00BB3581"/>
    <w:rsid w:val="00BB361A"/>
    <w:rsid w:val="00BB6DA7"/>
    <w:rsid w:val="00BB752D"/>
    <w:rsid w:val="00BC06DA"/>
    <w:rsid w:val="00BC0BDC"/>
    <w:rsid w:val="00BC276F"/>
    <w:rsid w:val="00BC2B39"/>
    <w:rsid w:val="00BC40D4"/>
    <w:rsid w:val="00BC6BC1"/>
    <w:rsid w:val="00BD6144"/>
    <w:rsid w:val="00BE1C81"/>
    <w:rsid w:val="00BE2F56"/>
    <w:rsid w:val="00BE6F55"/>
    <w:rsid w:val="00BF23FA"/>
    <w:rsid w:val="00BF3987"/>
    <w:rsid w:val="00C00EDD"/>
    <w:rsid w:val="00C01347"/>
    <w:rsid w:val="00C01920"/>
    <w:rsid w:val="00C026E2"/>
    <w:rsid w:val="00C03382"/>
    <w:rsid w:val="00C03F5B"/>
    <w:rsid w:val="00C05606"/>
    <w:rsid w:val="00C05FD8"/>
    <w:rsid w:val="00C15B40"/>
    <w:rsid w:val="00C1639F"/>
    <w:rsid w:val="00C16B9B"/>
    <w:rsid w:val="00C223B7"/>
    <w:rsid w:val="00C25FAC"/>
    <w:rsid w:val="00C26B10"/>
    <w:rsid w:val="00C303AA"/>
    <w:rsid w:val="00C328FE"/>
    <w:rsid w:val="00C32AF5"/>
    <w:rsid w:val="00C341E2"/>
    <w:rsid w:val="00C34A62"/>
    <w:rsid w:val="00C35935"/>
    <w:rsid w:val="00C37136"/>
    <w:rsid w:val="00C416E2"/>
    <w:rsid w:val="00C45914"/>
    <w:rsid w:val="00C553F7"/>
    <w:rsid w:val="00C612F1"/>
    <w:rsid w:val="00C627F0"/>
    <w:rsid w:val="00C72ADE"/>
    <w:rsid w:val="00C73E00"/>
    <w:rsid w:val="00C73E5D"/>
    <w:rsid w:val="00C75752"/>
    <w:rsid w:val="00C80E16"/>
    <w:rsid w:val="00C81A35"/>
    <w:rsid w:val="00C84341"/>
    <w:rsid w:val="00C85164"/>
    <w:rsid w:val="00C85622"/>
    <w:rsid w:val="00C858D3"/>
    <w:rsid w:val="00C866E2"/>
    <w:rsid w:val="00C87F98"/>
    <w:rsid w:val="00C950CE"/>
    <w:rsid w:val="00CA0038"/>
    <w:rsid w:val="00CB2CEA"/>
    <w:rsid w:val="00CB3CA0"/>
    <w:rsid w:val="00CB51B2"/>
    <w:rsid w:val="00CB5489"/>
    <w:rsid w:val="00CC1901"/>
    <w:rsid w:val="00CC2424"/>
    <w:rsid w:val="00CC357E"/>
    <w:rsid w:val="00CC3BB8"/>
    <w:rsid w:val="00CC4320"/>
    <w:rsid w:val="00CC530A"/>
    <w:rsid w:val="00CC5968"/>
    <w:rsid w:val="00CD1A51"/>
    <w:rsid w:val="00CD232D"/>
    <w:rsid w:val="00CD3EF3"/>
    <w:rsid w:val="00CD3F3E"/>
    <w:rsid w:val="00CE0548"/>
    <w:rsid w:val="00CF01A7"/>
    <w:rsid w:val="00CF0603"/>
    <w:rsid w:val="00CF5C82"/>
    <w:rsid w:val="00D012AF"/>
    <w:rsid w:val="00D018B9"/>
    <w:rsid w:val="00D01EF2"/>
    <w:rsid w:val="00D027DF"/>
    <w:rsid w:val="00D03B19"/>
    <w:rsid w:val="00D07363"/>
    <w:rsid w:val="00D10F7C"/>
    <w:rsid w:val="00D111CA"/>
    <w:rsid w:val="00D13D46"/>
    <w:rsid w:val="00D21A61"/>
    <w:rsid w:val="00D21E8E"/>
    <w:rsid w:val="00D225FA"/>
    <w:rsid w:val="00D2594C"/>
    <w:rsid w:val="00D325C6"/>
    <w:rsid w:val="00D363C2"/>
    <w:rsid w:val="00D4203D"/>
    <w:rsid w:val="00D43536"/>
    <w:rsid w:val="00D450DA"/>
    <w:rsid w:val="00D4624B"/>
    <w:rsid w:val="00D47D14"/>
    <w:rsid w:val="00D50070"/>
    <w:rsid w:val="00D51034"/>
    <w:rsid w:val="00D51B32"/>
    <w:rsid w:val="00D5239C"/>
    <w:rsid w:val="00D53B58"/>
    <w:rsid w:val="00D5611B"/>
    <w:rsid w:val="00D60432"/>
    <w:rsid w:val="00D6231D"/>
    <w:rsid w:val="00D653B2"/>
    <w:rsid w:val="00D6696F"/>
    <w:rsid w:val="00D70D86"/>
    <w:rsid w:val="00D73C1D"/>
    <w:rsid w:val="00D73C30"/>
    <w:rsid w:val="00D82075"/>
    <w:rsid w:val="00D82F66"/>
    <w:rsid w:val="00D84F79"/>
    <w:rsid w:val="00D85129"/>
    <w:rsid w:val="00D857BA"/>
    <w:rsid w:val="00D86CE8"/>
    <w:rsid w:val="00D93E45"/>
    <w:rsid w:val="00D94447"/>
    <w:rsid w:val="00D94DA8"/>
    <w:rsid w:val="00D95C19"/>
    <w:rsid w:val="00D9779C"/>
    <w:rsid w:val="00DA1357"/>
    <w:rsid w:val="00DA7560"/>
    <w:rsid w:val="00DB0AAD"/>
    <w:rsid w:val="00DB24B6"/>
    <w:rsid w:val="00DB2ABF"/>
    <w:rsid w:val="00DB4A4B"/>
    <w:rsid w:val="00DB5B69"/>
    <w:rsid w:val="00DC0A60"/>
    <w:rsid w:val="00DC57EC"/>
    <w:rsid w:val="00DC7A7C"/>
    <w:rsid w:val="00DD1E7B"/>
    <w:rsid w:val="00DD1E80"/>
    <w:rsid w:val="00DD284A"/>
    <w:rsid w:val="00DD2B0F"/>
    <w:rsid w:val="00DD3529"/>
    <w:rsid w:val="00DD4682"/>
    <w:rsid w:val="00DD600D"/>
    <w:rsid w:val="00DD7C35"/>
    <w:rsid w:val="00DE013D"/>
    <w:rsid w:val="00DE0CF7"/>
    <w:rsid w:val="00DE1190"/>
    <w:rsid w:val="00DE30A2"/>
    <w:rsid w:val="00DE35B4"/>
    <w:rsid w:val="00DE3A02"/>
    <w:rsid w:val="00DE3E8D"/>
    <w:rsid w:val="00DE43BA"/>
    <w:rsid w:val="00DE47FF"/>
    <w:rsid w:val="00DE769D"/>
    <w:rsid w:val="00DE78C9"/>
    <w:rsid w:val="00DF16D4"/>
    <w:rsid w:val="00DF2DA6"/>
    <w:rsid w:val="00DF2EE1"/>
    <w:rsid w:val="00DF5265"/>
    <w:rsid w:val="00DF549F"/>
    <w:rsid w:val="00DF7913"/>
    <w:rsid w:val="00E008DC"/>
    <w:rsid w:val="00E01848"/>
    <w:rsid w:val="00E11805"/>
    <w:rsid w:val="00E1397F"/>
    <w:rsid w:val="00E16ACD"/>
    <w:rsid w:val="00E17D4D"/>
    <w:rsid w:val="00E20A32"/>
    <w:rsid w:val="00E20FFE"/>
    <w:rsid w:val="00E22430"/>
    <w:rsid w:val="00E249C7"/>
    <w:rsid w:val="00E24BF5"/>
    <w:rsid w:val="00E24BFB"/>
    <w:rsid w:val="00E25992"/>
    <w:rsid w:val="00E26F0B"/>
    <w:rsid w:val="00E26F5B"/>
    <w:rsid w:val="00E27CBE"/>
    <w:rsid w:val="00E3214A"/>
    <w:rsid w:val="00E32484"/>
    <w:rsid w:val="00E32DBE"/>
    <w:rsid w:val="00E336D7"/>
    <w:rsid w:val="00E33D7B"/>
    <w:rsid w:val="00E33D94"/>
    <w:rsid w:val="00E35467"/>
    <w:rsid w:val="00E365AE"/>
    <w:rsid w:val="00E42FA6"/>
    <w:rsid w:val="00E430C5"/>
    <w:rsid w:val="00E43D00"/>
    <w:rsid w:val="00E50CC6"/>
    <w:rsid w:val="00E51C4E"/>
    <w:rsid w:val="00E51C8C"/>
    <w:rsid w:val="00E5242C"/>
    <w:rsid w:val="00E552C3"/>
    <w:rsid w:val="00E57587"/>
    <w:rsid w:val="00E6514A"/>
    <w:rsid w:val="00E71FBD"/>
    <w:rsid w:val="00E73B48"/>
    <w:rsid w:val="00E7513B"/>
    <w:rsid w:val="00E752A7"/>
    <w:rsid w:val="00E76676"/>
    <w:rsid w:val="00E827AE"/>
    <w:rsid w:val="00E847FF"/>
    <w:rsid w:val="00E85880"/>
    <w:rsid w:val="00E85A36"/>
    <w:rsid w:val="00E86988"/>
    <w:rsid w:val="00E872DB"/>
    <w:rsid w:val="00E91940"/>
    <w:rsid w:val="00E94D79"/>
    <w:rsid w:val="00EA050A"/>
    <w:rsid w:val="00EA124F"/>
    <w:rsid w:val="00EA2125"/>
    <w:rsid w:val="00EA48F0"/>
    <w:rsid w:val="00EA5750"/>
    <w:rsid w:val="00EA5EDB"/>
    <w:rsid w:val="00EA7B30"/>
    <w:rsid w:val="00EB079B"/>
    <w:rsid w:val="00EB080E"/>
    <w:rsid w:val="00EB0E7A"/>
    <w:rsid w:val="00EB1365"/>
    <w:rsid w:val="00EB22B2"/>
    <w:rsid w:val="00EB2BDD"/>
    <w:rsid w:val="00EB2C19"/>
    <w:rsid w:val="00EB30DF"/>
    <w:rsid w:val="00EB428F"/>
    <w:rsid w:val="00EB57CC"/>
    <w:rsid w:val="00EB7A3B"/>
    <w:rsid w:val="00EC1757"/>
    <w:rsid w:val="00EC1BF8"/>
    <w:rsid w:val="00ED003C"/>
    <w:rsid w:val="00ED16AC"/>
    <w:rsid w:val="00ED243A"/>
    <w:rsid w:val="00ED55E8"/>
    <w:rsid w:val="00EE1E1F"/>
    <w:rsid w:val="00EE3C7B"/>
    <w:rsid w:val="00EE6FDE"/>
    <w:rsid w:val="00EF190F"/>
    <w:rsid w:val="00EF1E09"/>
    <w:rsid w:val="00EF229E"/>
    <w:rsid w:val="00EF4F15"/>
    <w:rsid w:val="00EF5009"/>
    <w:rsid w:val="00F040F1"/>
    <w:rsid w:val="00F05E11"/>
    <w:rsid w:val="00F16B0D"/>
    <w:rsid w:val="00F172EA"/>
    <w:rsid w:val="00F17D7C"/>
    <w:rsid w:val="00F23027"/>
    <w:rsid w:val="00F307D9"/>
    <w:rsid w:val="00F32652"/>
    <w:rsid w:val="00F33D87"/>
    <w:rsid w:val="00F3437F"/>
    <w:rsid w:val="00F36C93"/>
    <w:rsid w:val="00F37A07"/>
    <w:rsid w:val="00F415D0"/>
    <w:rsid w:val="00F43413"/>
    <w:rsid w:val="00F461DF"/>
    <w:rsid w:val="00F46517"/>
    <w:rsid w:val="00F4728F"/>
    <w:rsid w:val="00F478B8"/>
    <w:rsid w:val="00F520A4"/>
    <w:rsid w:val="00F52FE4"/>
    <w:rsid w:val="00F53CE1"/>
    <w:rsid w:val="00F546E6"/>
    <w:rsid w:val="00F606EA"/>
    <w:rsid w:val="00F61B11"/>
    <w:rsid w:val="00F627D4"/>
    <w:rsid w:val="00F637E7"/>
    <w:rsid w:val="00F653DC"/>
    <w:rsid w:val="00F66117"/>
    <w:rsid w:val="00F7331D"/>
    <w:rsid w:val="00F76317"/>
    <w:rsid w:val="00F80FC5"/>
    <w:rsid w:val="00F852C1"/>
    <w:rsid w:val="00F86BD4"/>
    <w:rsid w:val="00F87008"/>
    <w:rsid w:val="00F877C6"/>
    <w:rsid w:val="00F90C8C"/>
    <w:rsid w:val="00FA0893"/>
    <w:rsid w:val="00FA124F"/>
    <w:rsid w:val="00FA2246"/>
    <w:rsid w:val="00FA4378"/>
    <w:rsid w:val="00FB2A74"/>
    <w:rsid w:val="00FB33FB"/>
    <w:rsid w:val="00FB38BF"/>
    <w:rsid w:val="00FB39E2"/>
    <w:rsid w:val="00FB40B0"/>
    <w:rsid w:val="00FB52B8"/>
    <w:rsid w:val="00FB5A17"/>
    <w:rsid w:val="00FB6F29"/>
    <w:rsid w:val="00FC1CF9"/>
    <w:rsid w:val="00FC2C72"/>
    <w:rsid w:val="00FC2DD2"/>
    <w:rsid w:val="00FC2EF1"/>
    <w:rsid w:val="00FC329F"/>
    <w:rsid w:val="00FC3E86"/>
    <w:rsid w:val="00FD3579"/>
    <w:rsid w:val="00FD41E3"/>
    <w:rsid w:val="00FD45C2"/>
    <w:rsid w:val="00FD5317"/>
    <w:rsid w:val="00FD7A1A"/>
    <w:rsid w:val="00FE1D2E"/>
    <w:rsid w:val="00FE27D2"/>
    <w:rsid w:val="00FE2B00"/>
    <w:rsid w:val="00FE40EE"/>
    <w:rsid w:val="00FE6D5C"/>
    <w:rsid w:val="00FE7E4D"/>
    <w:rsid w:val="00FF0F79"/>
    <w:rsid w:val="00FF5B76"/>
    <w:rsid w:val="00FF5BE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7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3FC2"/>
    <w:rPr>
      <w:b/>
      <w:bCs/>
    </w:rPr>
  </w:style>
  <w:style w:type="paragraph" w:styleId="ListParagraph">
    <w:name w:val="List Paragraph"/>
    <w:basedOn w:val="Normal"/>
    <w:uiPriority w:val="34"/>
    <w:qFormat/>
    <w:rsid w:val="007A4B22"/>
    <w:pPr>
      <w:ind w:left="720"/>
      <w:contextualSpacing/>
    </w:pPr>
  </w:style>
  <w:style w:type="paragraph" w:styleId="Header">
    <w:name w:val="header"/>
    <w:basedOn w:val="Normal"/>
    <w:link w:val="HeaderChar"/>
    <w:uiPriority w:val="99"/>
    <w:unhideWhenUsed/>
    <w:rsid w:val="008004F5"/>
    <w:pPr>
      <w:tabs>
        <w:tab w:val="center" w:pos="4320"/>
        <w:tab w:val="right" w:pos="8640"/>
      </w:tabs>
    </w:pPr>
  </w:style>
  <w:style w:type="character" w:customStyle="1" w:styleId="HeaderChar">
    <w:name w:val="Header Char"/>
    <w:basedOn w:val="DefaultParagraphFont"/>
    <w:link w:val="Header"/>
    <w:uiPriority w:val="99"/>
    <w:rsid w:val="008004F5"/>
  </w:style>
  <w:style w:type="character" w:styleId="PageNumber">
    <w:name w:val="page number"/>
    <w:basedOn w:val="DefaultParagraphFont"/>
    <w:uiPriority w:val="99"/>
    <w:semiHidden/>
    <w:unhideWhenUsed/>
    <w:rsid w:val="008004F5"/>
  </w:style>
  <w:style w:type="paragraph" w:styleId="BalloonText">
    <w:name w:val="Balloon Text"/>
    <w:basedOn w:val="Normal"/>
    <w:link w:val="BalloonTextChar"/>
    <w:uiPriority w:val="99"/>
    <w:semiHidden/>
    <w:unhideWhenUsed/>
    <w:rsid w:val="00841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E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3FC2"/>
    <w:rPr>
      <w:b/>
      <w:bCs/>
    </w:rPr>
  </w:style>
  <w:style w:type="paragraph" w:styleId="ListParagraph">
    <w:name w:val="List Paragraph"/>
    <w:basedOn w:val="Normal"/>
    <w:uiPriority w:val="34"/>
    <w:qFormat/>
    <w:rsid w:val="007A4B22"/>
    <w:pPr>
      <w:ind w:left="720"/>
      <w:contextualSpacing/>
    </w:pPr>
  </w:style>
  <w:style w:type="paragraph" w:styleId="Header">
    <w:name w:val="header"/>
    <w:basedOn w:val="Normal"/>
    <w:link w:val="HeaderChar"/>
    <w:uiPriority w:val="99"/>
    <w:unhideWhenUsed/>
    <w:rsid w:val="008004F5"/>
    <w:pPr>
      <w:tabs>
        <w:tab w:val="center" w:pos="4320"/>
        <w:tab w:val="right" w:pos="8640"/>
      </w:tabs>
    </w:pPr>
  </w:style>
  <w:style w:type="character" w:customStyle="1" w:styleId="HeaderChar">
    <w:name w:val="Header Char"/>
    <w:basedOn w:val="DefaultParagraphFont"/>
    <w:link w:val="Header"/>
    <w:uiPriority w:val="99"/>
    <w:rsid w:val="008004F5"/>
  </w:style>
  <w:style w:type="character" w:styleId="PageNumber">
    <w:name w:val="page number"/>
    <w:basedOn w:val="DefaultParagraphFont"/>
    <w:uiPriority w:val="99"/>
    <w:semiHidden/>
    <w:unhideWhenUsed/>
    <w:rsid w:val="008004F5"/>
  </w:style>
  <w:style w:type="paragraph" w:styleId="BalloonText">
    <w:name w:val="Balloon Text"/>
    <w:basedOn w:val="Normal"/>
    <w:link w:val="BalloonTextChar"/>
    <w:uiPriority w:val="99"/>
    <w:semiHidden/>
    <w:unhideWhenUsed/>
    <w:rsid w:val="00841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E94"/>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72899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4496</Words>
  <Characters>25632</Characters>
  <Application>Microsoft Office Word</Application>
  <DocSecurity>0</DocSecurity>
  <Lines>213</Lines>
  <Paragraphs>60</Paragraphs>
  <ScaleCrop>false</ScaleCrop>
  <Manager/>
  <Company/>
  <LinksUpToDate>false</LinksUpToDate>
  <CharactersWithSpaces>30068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2013-08-10T02:52:00Z</dcterms:created>
  <dcterms:modified xsi:type="dcterms:W3CDTF">2013-08-10T02:52:00Z</dcterms:modified>
</cp:coreProperties>
</file>